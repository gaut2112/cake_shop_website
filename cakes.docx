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592" w:rsidRDefault="001F2592" w:rsidP="001F2592">
      <w:pPr>
        <w:pStyle w:val="NormalWeb"/>
        <w:spacing w:before="0" w:beforeAutospacing="0" w:after="0" w:afterAutospacing="0"/>
        <w:rPr>
          <w:rFonts w:ascii="Arial" w:hAnsi="Arial" w:cs="Arial"/>
          <w:color w:val="000000"/>
          <w:sz w:val="13"/>
          <w:szCs w:val="13"/>
        </w:rPr>
      </w:pPr>
      <w:proofErr w:type="gramStart"/>
      <w:r>
        <w:rPr>
          <w:rFonts w:ascii="Arial" w:hAnsi="Arial" w:cs="Arial"/>
          <w:color w:val="000000"/>
          <w:sz w:val="13"/>
          <w:szCs w:val="13"/>
        </w:rPr>
        <w:t>he</w:t>
      </w:r>
      <w:proofErr w:type="gramEnd"/>
      <w:r>
        <w:rPr>
          <w:rFonts w:ascii="Arial" w:hAnsi="Arial" w:cs="Arial"/>
          <w:color w:val="000000"/>
          <w:sz w:val="13"/>
          <w:szCs w:val="13"/>
        </w:rPr>
        <w:t xml:space="preserve"> Cake Shop has been trading since 1986 and now has two shops, one based in the historic city of Oxford, the other in the market town of </w:t>
      </w:r>
      <w:proofErr w:type="spellStart"/>
      <w:r>
        <w:rPr>
          <w:rFonts w:ascii="Arial" w:hAnsi="Arial" w:cs="Arial"/>
          <w:color w:val="000000"/>
          <w:sz w:val="13"/>
          <w:szCs w:val="13"/>
        </w:rPr>
        <w:t>Banbury</w:t>
      </w:r>
      <w:proofErr w:type="spellEnd"/>
      <w:r>
        <w:rPr>
          <w:rFonts w:ascii="Arial" w:hAnsi="Arial" w:cs="Arial"/>
          <w:color w:val="000000"/>
          <w:sz w:val="13"/>
          <w:szCs w:val="13"/>
        </w:rPr>
        <w:t>. Our shops are regularly featured in both local and national media. The Oxford Cake Shop is located within the historic</w:t>
      </w:r>
      <w:r>
        <w:rPr>
          <w:rStyle w:val="apple-converted-space"/>
          <w:rFonts w:ascii="Arial" w:hAnsi="Arial" w:cs="Arial"/>
          <w:color w:val="000000"/>
          <w:sz w:val="13"/>
          <w:szCs w:val="13"/>
        </w:rPr>
        <w:t> </w:t>
      </w:r>
      <w:hyperlink r:id="rId4" w:tgtFrame="_blank" w:history="1">
        <w:r>
          <w:rPr>
            <w:rStyle w:val="Strong"/>
            <w:rFonts w:ascii="Arial" w:hAnsi="Arial" w:cs="Arial"/>
            <w:color w:val="6A3421"/>
            <w:sz w:val="13"/>
            <w:szCs w:val="13"/>
            <w:u w:val="single"/>
          </w:rPr>
          <w:t>Covered Market</w:t>
        </w:r>
      </w:hyperlink>
      <w:r>
        <w:rPr>
          <w:rStyle w:val="apple-converted-space"/>
          <w:rFonts w:ascii="Arial" w:hAnsi="Arial" w:cs="Arial"/>
          <w:color w:val="000000"/>
          <w:sz w:val="13"/>
          <w:szCs w:val="13"/>
        </w:rPr>
        <w:t> </w:t>
      </w:r>
      <w:r>
        <w:rPr>
          <w:rFonts w:ascii="Arial" w:hAnsi="Arial" w:cs="Arial"/>
          <w:color w:val="000000"/>
          <w:sz w:val="13"/>
          <w:szCs w:val="13"/>
        </w:rPr>
        <w:t>and is a focal point for many of the guided walking tours that pass through the city as well as providing locals and tourists with an opportunity to watch our skilled cake artists at work.</w:t>
      </w:r>
    </w:p>
    <w:p w:rsidR="001F2592" w:rsidRDefault="001F2592" w:rsidP="001F2592">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 </w:t>
      </w:r>
    </w:p>
    <w:p w:rsidR="001F2592" w:rsidRDefault="001F2592" w:rsidP="001F2592">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 xml:space="preserve">The Cake Shop sells a wide range of cake decorating accessories including edible goods, </w:t>
      </w:r>
      <w:proofErr w:type="spellStart"/>
      <w:r>
        <w:rPr>
          <w:rFonts w:ascii="Arial" w:hAnsi="Arial" w:cs="Arial"/>
          <w:color w:val="000000"/>
          <w:sz w:val="13"/>
          <w:szCs w:val="13"/>
        </w:rPr>
        <w:t>sugarcraft</w:t>
      </w:r>
      <w:proofErr w:type="spellEnd"/>
      <w:r>
        <w:rPr>
          <w:rFonts w:ascii="Arial" w:hAnsi="Arial" w:cs="Arial"/>
          <w:color w:val="000000"/>
          <w:sz w:val="13"/>
          <w:szCs w:val="13"/>
        </w:rPr>
        <w:t xml:space="preserve"> materials, tools and equipment. All of our products are sourced from leading UK suppliers and are available either off-the-shelf or can be ordered to arrive within 10 days.</w:t>
      </w:r>
    </w:p>
    <w:p w:rsidR="001F2592" w:rsidRDefault="001F2592" w:rsidP="001F2592">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 </w:t>
      </w:r>
    </w:p>
    <w:p w:rsidR="001F2592" w:rsidRDefault="001F2592" w:rsidP="001F2592">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If you would like to view our full portfolio or discuss your requirements in more detail with our staff please call in and visit us at one of our shops. Alternatively e-mail us at</w:t>
      </w:r>
      <w:r>
        <w:rPr>
          <w:rStyle w:val="apple-converted-space"/>
          <w:rFonts w:ascii="Arial" w:hAnsi="Arial" w:cs="Arial"/>
          <w:color w:val="000000"/>
          <w:sz w:val="13"/>
          <w:szCs w:val="13"/>
        </w:rPr>
        <w:t> </w:t>
      </w:r>
      <w:hyperlink r:id="rId5" w:history="1">
        <w:r>
          <w:rPr>
            <w:rStyle w:val="Strong"/>
            <w:rFonts w:ascii="Arial" w:hAnsi="Arial" w:cs="Arial"/>
            <w:color w:val="6A3421"/>
            <w:sz w:val="13"/>
            <w:szCs w:val="13"/>
            <w:u w:val="single"/>
          </w:rPr>
          <w:t>enquiries@the-cake-shop.co.uk</w:t>
        </w:r>
      </w:hyperlink>
    </w:p>
    <w:p w:rsidR="001F2592" w:rsidRDefault="001F2592" w:rsidP="001F2592">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 </w:t>
      </w:r>
    </w:p>
    <w:p w:rsidR="001F2592" w:rsidRDefault="001F2592" w:rsidP="001F2592">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 </w:t>
      </w:r>
    </w:p>
    <w:p w:rsidR="001F2592" w:rsidRDefault="001F2592" w:rsidP="001F2592">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 </w:t>
      </w:r>
    </w:p>
    <w:p w:rsidR="001F2592" w:rsidRDefault="001F2592" w:rsidP="001F2592">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lang w:val="en-GB"/>
        </w:rPr>
        <w:t xml:space="preserve">Company </w:t>
      </w:r>
      <w:proofErr w:type="spellStart"/>
      <w:r>
        <w:rPr>
          <w:rFonts w:ascii="Arial" w:hAnsi="Arial" w:cs="Arial"/>
          <w:color w:val="000000"/>
          <w:sz w:val="13"/>
          <w:szCs w:val="13"/>
          <w:lang w:val="en-GB"/>
        </w:rPr>
        <w:t>reg</w:t>
      </w:r>
      <w:proofErr w:type="spellEnd"/>
      <w:r>
        <w:rPr>
          <w:rFonts w:ascii="Arial" w:hAnsi="Arial" w:cs="Arial"/>
          <w:color w:val="000000"/>
          <w:sz w:val="13"/>
          <w:szCs w:val="13"/>
          <w:lang w:val="en-GB"/>
        </w:rPr>
        <w:t xml:space="preserve"> no. 04522146</w:t>
      </w:r>
      <w:r>
        <w:rPr>
          <w:rFonts w:ascii="Arial" w:hAnsi="Arial" w:cs="Arial"/>
          <w:color w:val="000000"/>
          <w:sz w:val="13"/>
          <w:szCs w:val="13"/>
          <w:lang w:val="en-GB"/>
        </w:rPr>
        <w:br/>
        <w:t>VAT no. 434 5416 61</w:t>
      </w:r>
    </w:p>
    <w:p w:rsidR="001F2592" w:rsidRDefault="001F2592" w:rsidP="001F2592">
      <w:pPr>
        <w:pStyle w:val="NormalWeb"/>
        <w:spacing w:before="0" w:beforeAutospacing="0" w:after="0" w:afterAutospacing="0"/>
        <w:rPr>
          <w:rFonts w:ascii="Arial" w:hAnsi="Arial" w:cs="Arial"/>
          <w:color w:val="000000"/>
          <w:sz w:val="13"/>
          <w:szCs w:val="13"/>
        </w:rPr>
      </w:pPr>
      <w:r>
        <w:rPr>
          <w:rFonts w:ascii="Arial" w:hAnsi="Arial" w:cs="Arial"/>
          <w:color w:val="000000"/>
          <w:sz w:val="13"/>
          <w:szCs w:val="13"/>
        </w:rPr>
        <w:t> </w:t>
      </w:r>
    </w:p>
    <w:p w:rsidR="0012472C" w:rsidRDefault="009451C1"/>
    <w:p w:rsidR="001F2592" w:rsidRDefault="001F2592"/>
    <w:p w:rsidR="001F2592" w:rsidRDefault="001F2592"/>
    <w:p w:rsidR="001F2592" w:rsidRDefault="001F2592"/>
    <w:p w:rsidR="001F2592" w:rsidRDefault="001F2592"/>
    <w:p w:rsidR="001F2592" w:rsidRDefault="001F2592"/>
    <w:p w:rsidR="001F2592" w:rsidRDefault="001F2592" w:rsidP="001F2592">
      <w:r>
        <w:t xml:space="preserve">THE CAKE SHOP </w:t>
      </w:r>
      <w:proofErr w:type="gramStart"/>
      <w:r>
        <w:t>-  ONLINE</w:t>
      </w:r>
      <w:proofErr w:type="gramEnd"/>
      <w:r>
        <w:t xml:space="preserve"> CAKE PURCHASES TERMS AND CONDITIONS</w:t>
      </w:r>
    </w:p>
    <w:p w:rsidR="001F2592" w:rsidRDefault="001F2592" w:rsidP="001F2592">
      <w:r>
        <w:t xml:space="preserve">These terms and conditions form the basis on which you can visit us and our </w:t>
      </w:r>
    </w:p>
    <w:p w:rsidR="001F2592" w:rsidRDefault="001F2592" w:rsidP="001F2592">
      <w:proofErr w:type="gramStart"/>
      <w:r>
        <w:t>website</w:t>
      </w:r>
      <w:proofErr w:type="gramEnd"/>
      <w:r>
        <w:t xml:space="preserve">. Please read them carefully as they contain important information. </w:t>
      </w:r>
    </w:p>
    <w:p w:rsidR="001F2592" w:rsidRDefault="001F2592" w:rsidP="001F2592">
      <w:r>
        <w:t xml:space="preserve">General terms and conditions </w:t>
      </w:r>
    </w:p>
    <w:p w:rsidR="001F2592" w:rsidRDefault="001F2592" w:rsidP="001F2592">
      <w:r>
        <w:t xml:space="preserve">This site is owned and operated by The Cake Shop of 13 Bridge Street, </w:t>
      </w:r>
      <w:proofErr w:type="spellStart"/>
      <w:r>
        <w:t>Banbury</w:t>
      </w:r>
      <w:proofErr w:type="spellEnd"/>
      <w:r>
        <w:t xml:space="preserve">, </w:t>
      </w:r>
    </w:p>
    <w:p w:rsidR="001F2592" w:rsidRDefault="001F2592" w:rsidP="001F2592">
      <w:proofErr w:type="spellStart"/>
      <w:r>
        <w:t>Oxfordshire</w:t>
      </w:r>
      <w:proofErr w:type="spellEnd"/>
      <w:r>
        <w:t xml:space="preserve">, UK OX16 5PN. If you have any queries about these terms and </w:t>
      </w:r>
    </w:p>
    <w:p w:rsidR="001F2592" w:rsidRDefault="001F2592" w:rsidP="001F2592">
      <w:proofErr w:type="gramStart"/>
      <w:r>
        <w:t>conditions</w:t>
      </w:r>
      <w:proofErr w:type="gramEnd"/>
      <w:r>
        <w:t xml:space="preserve"> or if you have any comments or complaints on or about our website, you </w:t>
      </w:r>
    </w:p>
    <w:p w:rsidR="001F2592" w:rsidRDefault="001F2592" w:rsidP="001F2592">
      <w:proofErr w:type="gramStart"/>
      <w:r>
        <w:t>can</w:t>
      </w:r>
      <w:proofErr w:type="gramEnd"/>
      <w:r>
        <w:t xml:space="preserve"> contact us at enquiries@the-cake-shop.co.uk. </w:t>
      </w:r>
    </w:p>
    <w:p w:rsidR="001F2592" w:rsidRDefault="001F2592" w:rsidP="001F2592">
      <w:r>
        <w:t xml:space="preserve">1 The contract between us </w:t>
      </w:r>
    </w:p>
    <w:p w:rsidR="001F2592" w:rsidRDefault="001F2592" w:rsidP="001F2592">
      <w:r>
        <w:t xml:space="preserve">With the exception of wedding cake purchases, we must receive payment of the </w:t>
      </w:r>
    </w:p>
    <w:p w:rsidR="001F2592" w:rsidRDefault="001F2592" w:rsidP="001F2592">
      <w:proofErr w:type="gramStart"/>
      <w:r>
        <w:t>whole</w:t>
      </w:r>
      <w:proofErr w:type="gramEnd"/>
      <w:r>
        <w:t xml:space="preserve"> of the price for the goods that you order before your order can be accepted. </w:t>
      </w:r>
    </w:p>
    <w:p w:rsidR="001F2592" w:rsidRDefault="001F2592" w:rsidP="001F2592">
      <w:r>
        <w:t xml:space="preserve">For wedding cakes we ask for either a 50% deposit or payment in full. Where a </w:t>
      </w:r>
    </w:p>
    <w:p w:rsidR="001F2592" w:rsidRDefault="001F2592" w:rsidP="001F2592">
      <w:proofErr w:type="gramStart"/>
      <w:r>
        <w:t>wedding</w:t>
      </w:r>
      <w:proofErr w:type="gramEnd"/>
      <w:r>
        <w:t xml:space="preserve"> cake deposit has been paid the balance is due 28 days before the date the </w:t>
      </w:r>
    </w:p>
    <w:p w:rsidR="001F2592" w:rsidRDefault="001F2592" w:rsidP="001F2592">
      <w:proofErr w:type="gramStart"/>
      <w:r>
        <w:t>cake</w:t>
      </w:r>
      <w:proofErr w:type="gramEnd"/>
      <w:r>
        <w:t xml:space="preserve"> is collected or delivered. Once payment has been received by us we will </w:t>
      </w:r>
    </w:p>
    <w:p w:rsidR="001F2592" w:rsidRDefault="001F2592" w:rsidP="001F2592">
      <w:proofErr w:type="gramStart"/>
      <w:r>
        <w:t>confirm</w:t>
      </w:r>
      <w:proofErr w:type="gramEnd"/>
      <w:r>
        <w:t xml:space="preserve"> that your order has been accepted by sending an email to you at the email </w:t>
      </w:r>
    </w:p>
    <w:p w:rsidR="001F2592" w:rsidRDefault="001F2592" w:rsidP="001F2592">
      <w:proofErr w:type="gramStart"/>
      <w:r>
        <w:lastRenderedPageBreak/>
        <w:t>address</w:t>
      </w:r>
      <w:proofErr w:type="gramEnd"/>
      <w:r>
        <w:t xml:space="preserve"> you provide in your order form. Our acceptance of your order brings into </w:t>
      </w:r>
    </w:p>
    <w:p w:rsidR="001F2592" w:rsidRDefault="001F2592" w:rsidP="001F2592">
      <w:proofErr w:type="gramStart"/>
      <w:r>
        <w:t>existence</w:t>
      </w:r>
      <w:proofErr w:type="gramEnd"/>
      <w:r>
        <w:t xml:space="preserve"> a legally binding contract between us. </w:t>
      </w:r>
    </w:p>
    <w:p w:rsidR="001F2592" w:rsidRDefault="001F2592" w:rsidP="001F2592">
      <w:r>
        <w:t xml:space="preserve">2 Ownership of rights </w:t>
      </w:r>
    </w:p>
    <w:p w:rsidR="001F2592" w:rsidRDefault="001F2592" w:rsidP="001F2592">
      <w:r>
        <w:t xml:space="preserve">All rights, including copyright, in this website are owned by or licensed to The Cake </w:t>
      </w:r>
    </w:p>
    <w:p w:rsidR="001F2592" w:rsidRDefault="001F2592" w:rsidP="001F2592">
      <w:r>
        <w:t xml:space="preserve">Shop Ltd. Any </w:t>
      </w:r>
      <w:proofErr w:type="gramStart"/>
      <w:r>
        <w:t>use  of</w:t>
      </w:r>
      <w:proofErr w:type="gramEnd"/>
      <w:r>
        <w:t xml:space="preserve"> this website or its contents, including copying or storing it or </w:t>
      </w:r>
    </w:p>
    <w:p w:rsidR="001F2592" w:rsidRDefault="001F2592" w:rsidP="001F2592">
      <w:proofErr w:type="gramStart"/>
      <w:r>
        <w:t>them</w:t>
      </w:r>
      <w:proofErr w:type="gramEnd"/>
      <w:r>
        <w:t xml:space="preserve"> in whole or part, other than for your own personal, non commercial use, is </w:t>
      </w:r>
    </w:p>
    <w:p w:rsidR="001F2592" w:rsidRDefault="001F2592" w:rsidP="001F2592">
      <w:proofErr w:type="gramStart"/>
      <w:r>
        <w:t>prohibited</w:t>
      </w:r>
      <w:proofErr w:type="gramEnd"/>
      <w:r>
        <w:t xml:space="preserve"> without our permission. You may not modify, distribute or repost anything </w:t>
      </w:r>
    </w:p>
    <w:p w:rsidR="001F2592" w:rsidRDefault="001F2592" w:rsidP="001F2592">
      <w:proofErr w:type="gramStart"/>
      <w:r>
        <w:t>on</w:t>
      </w:r>
      <w:proofErr w:type="gramEnd"/>
      <w:r>
        <w:t xml:space="preserve"> this website for any purpose. </w:t>
      </w:r>
    </w:p>
    <w:p w:rsidR="001F2592" w:rsidRDefault="001F2592" w:rsidP="001F2592">
      <w:r>
        <w:t xml:space="preserve">3 Accuracy of content </w:t>
      </w:r>
    </w:p>
    <w:p w:rsidR="001F2592" w:rsidRDefault="001F2592" w:rsidP="001F2592">
      <w:r>
        <w:t xml:space="preserve">We have taken care in the preparation of the content of this website, in particular to </w:t>
      </w:r>
    </w:p>
    <w:p w:rsidR="001F2592" w:rsidRDefault="001F2592" w:rsidP="001F2592">
      <w:proofErr w:type="gramStart"/>
      <w:r>
        <w:t>ensure</w:t>
      </w:r>
      <w:proofErr w:type="gramEnd"/>
      <w:r>
        <w:t xml:space="preserve"> that prices quoted are correct at the time of publishing and that all goods </w:t>
      </w:r>
    </w:p>
    <w:p w:rsidR="001F2592" w:rsidRDefault="001F2592" w:rsidP="001F2592">
      <w:proofErr w:type="gramStart"/>
      <w:r>
        <w:t>have</w:t>
      </w:r>
      <w:proofErr w:type="gramEnd"/>
      <w:r>
        <w:t xml:space="preserve"> been fairly described. However, orders will only be accepted if there are no </w:t>
      </w:r>
    </w:p>
    <w:p w:rsidR="001F2592" w:rsidRDefault="001F2592" w:rsidP="001F2592">
      <w:proofErr w:type="gramStart"/>
      <w:r>
        <w:t>material</w:t>
      </w:r>
      <w:proofErr w:type="gramEnd"/>
      <w:r>
        <w:t xml:space="preserve"> errors in the description of the goods or their prices as advertised on this </w:t>
      </w:r>
    </w:p>
    <w:p w:rsidR="001F2592" w:rsidRDefault="001F2592" w:rsidP="001F2592">
      <w:proofErr w:type="gramStart"/>
      <w:r>
        <w:t>website</w:t>
      </w:r>
      <w:proofErr w:type="gramEnd"/>
      <w:r>
        <w:t xml:space="preserve">. Any weights, dimensions and capacities given about the goods are </w:t>
      </w:r>
    </w:p>
    <w:p w:rsidR="001F2592" w:rsidRDefault="001F2592" w:rsidP="001F2592">
      <w:proofErr w:type="gramStart"/>
      <w:r>
        <w:t>approximate</w:t>
      </w:r>
      <w:proofErr w:type="gramEnd"/>
      <w:r>
        <w:t xml:space="preserve"> only.  </w:t>
      </w:r>
    </w:p>
    <w:p w:rsidR="001F2592" w:rsidRDefault="001F2592" w:rsidP="001F2592">
      <w:r>
        <w:t xml:space="preserve">4 Damage to your computer </w:t>
      </w:r>
    </w:p>
    <w:p w:rsidR="001F2592" w:rsidRDefault="001F2592" w:rsidP="001F2592">
      <w:r>
        <w:t xml:space="preserve">We try to ensure that this website is free from viruses or defects. However, we </w:t>
      </w:r>
    </w:p>
    <w:p w:rsidR="001F2592" w:rsidRDefault="001F2592" w:rsidP="001F2592">
      <w:proofErr w:type="gramStart"/>
      <w:r>
        <w:t>cannot</w:t>
      </w:r>
      <w:proofErr w:type="gramEnd"/>
      <w:r>
        <w:t xml:space="preserve"> guarantee that your use of this website or any websites accessible through it </w:t>
      </w:r>
    </w:p>
    <w:p w:rsidR="001F2592" w:rsidRDefault="001F2592" w:rsidP="001F2592">
      <w:proofErr w:type="gramStart"/>
      <w:r>
        <w:t>will</w:t>
      </w:r>
      <w:proofErr w:type="gramEnd"/>
      <w:r>
        <w:t xml:space="preserve"> not cause damage to your computer. It is your responsibility to ensure that the </w:t>
      </w:r>
    </w:p>
    <w:p w:rsidR="001F2592" w:rsidRDefault="001F2592" w:rsidP="001F2592">
      <w:proofErr w:type="gramStart"/>
      <w:r>
        <w:t>right</w:t>
      </w:r>
      <w:proofErr w:type="gramEnd"/>
      <w:r>
        <w:t xml:space="preserve"> equipment is available to use the website. Except in the case of negligence on </w:t>
      </w:r>
    </w:p>
    <w:p w:rsidR="001F2592" w:rsidRDefault="001F2592" w:rsidP="001F2592">
      <w:proofErr w:type="gramStart"/>
      <w:r>
        <w:t>our</w:t>
      </w:r>
      <w:proofErr w:type="gramEnd"/>
      <w:r>
        <w:t xml:space="preserve"> part, we will not be liable to any person for any loss or damage which may arise </w:t>
      </w:r>
    </w:p>
    <w:p w:rsidR="001F2592" w:rsidRDefault="001F2592" w:rsidP="001F2592">
      <w:proofErr w:type="gramStart"/>
      <w:r>
        <w:t>to</w:t>
      </w:r>
      <w:proofErr w:type="gramEnd"/>
      <w:r>
        <w:t xml:space="preserve"> computer equipment as a result of using this website. 2</w:t>
      </w:r>
    </w:p>
    <w:p w:rsidR="001F2592" w:rsidRDefault="001F2592" w:rsidP="001F2592">
      <w:proofErr w:type="gramStart"/>
      <w:r>
        <w:t>5 Availability</w:t>
      </w:r>
      <w:proofErr w:type="gramEnd"/>
      <w:r>
        <w:t xml:space="preserve"> </w:t>
      </w:r>
    </w:p>
    <w:p w:rsidR="001F2592" w:rsidRDefault="001F2592" w:rsidP="001F2592">
      <w:r>
        <w:t xml:space="preserve">All orders are subject to acceptance and availability. If the Goods you have ordered </w:t>
      </w:r>
    </w:p>
    <w:p w:rsidR="001F2592" w:rsidRDefault="001F2592" w:rsidP="001F2592">
      <w:proofErr w:type="gramStart"/>
      <w:r>
        <w:t>are</w:t>
      </w:r>
      <w:proofErr w:type="gramEnd"/>
      <w:r>
        <w:t xml:space="preserve"> not available from stock, we will contact you by e-mail or phone (if you have </w:t>
      </w:r>
    </w:p>
    <w:p w:rsidR="001F2592" w:rsidRDefault="001F2592" w:rsidP="001F2592">
      <w:proofErr w:type="gramStart"/>
      <w:r>
        <w:lastRenderedPageBreak/>
        <w:t>given</w:t>
      </w:r>
      <w:proofErr w:type="gramEnd"/>
      <w:r>
        <w:t xml:space="preserve"> us details). You will have the option either to wait until the item is available from </w:t>
      </w:r>
    </w:p>
    <w:p w:rsidR="001F2592" w:rsidRDefault="001F2592" w:rsidP="001F2592">
      <w:proofErr w:type="gramStart"/>
      <w:r>
        <w:t>stock</w:t>
      </w:r>
      <w:proofErr w:type="gramEnd"/>
      <w:r>
        <w:t xml:space="preserve"> or to cancel your order.  </w:t>
      </w:r>
    </w:p>
    <w:p w:rsidR="001F2592" w:rsidRDefault="001F2592" w:rsidP="001F2592">
      <w:r>
        <w:t xml:space="preserve">6 Ordering errors </w:t>
      </w:r>
    </w:p>
    <w:p w:rsidR="001F2592" w:rsidRDefault="001F2592" w:rsidP="001F2592">
      <w:r>
        <w:t xml:space="preserve">You are able to correct errors on your order up to the point on which you click on </w:t>
      </w:r>
    </w:p>
    <w:p w:rsidR="001F2592" w:rsidRDefault="001F2592" w:rsidP="001F2592">
      <w:r>
        <w:t>“</w:t>
      </w:r>
      <w:proofErr w:type="gramStart"/>
      <w:r>
        <w:t>submit</w:t>
      </w:r>
      <w:proofErr w:type="gramEnd"/>
      <w:r>
        <w:t xml:space="preserve">” during the ordering process. </w:t>
      </w:r>
    </w:p>
    <w:p w:rsidR="001F2592" w:rsidRDefault="001F2592" w:rsidP="001F2592">
      <w:r>
        <w:t xml:space="preserve">7 Price </w:t>
      </w:r>
    </w:p>
    <w:p w:rsidR="001F2592" w:rsidRDefault="001F2592" w:rsidP="001F2592">
      <w:r>
        <w:t xml:space="preserve">The prices payable for goods that you order are as set out in our website or </w:t>
      </w:r>
    </w:p>
    <w:p w:rsidR="001F2592" w:rsidRDefault="001F2592" w:rsidP="001F2592">
      <w:proofErr w:type="gramStart"/>
      <w:r>
        <w:t>quotation</w:t>
      </w:r>
      <w:proofErr w:type="gramEnd"/>
      <w:r>
        <w:t xml:space="preserve">. All prices are inclusive of VAT where applicable, at the current rates and </w:t>
      </w:r>
    </w:p>
    <w:p w:rsidR="001F2592" w:rsidRDefault="001F2592" w:rsidP="001F2592">
      <w:proofErr w:type="gramStart"/>
      <w:r>
        <w:t>are</w:t>
      </w:r>
      <w:proofErr w:type="gramEnd"/>
      <w:r>
        <w:t xml:space="preserve"> correct at the time of entering information.  </w:t>
      </w:r>
    </w:p>
    <w:p w:rsidR="001F2592" w:rsidRDefault="001F2592" w:rsidP="001F2592">
      <w:r>
        <w:t xml:space="preserve">Wherever it is not possible to accept your order to buy goods of the specification and </w:t>
      </w:r>
    </w:p>
    <w:p w:rsidR="001F2592" w:rsidRDefault="001F2592" w:rsidP="001F2592">
      <w:proofErr w:type="gramStart"/>
      <w:r>
        <w:t>description</w:t>
      </w:r>
      <w:proofErr w:type="gramEnd"/>
      <w:r>
        <w:t xml:space="preserve"> at the price indicated, we will advise you by email, offer to sell you the </w:t>
      </w:r>
    </w:p>
    <w:p w:rsidR="001F2592" w:rsidRDefault="001F2592" w:rsidP="001F2592">
      <w:proofErr w:type="gramStart"/>
      <w:r>
        <w:t>goods</w:t>
      </w:r>
      <w:proofErr w:type="gramEnd"/>
      <w:r>
        <w:t xml:space="preserve"> of the specification and description at the price stated in the email and will </w:t>
      </w:r>
    </w:p>
    <w:p w:rsidR="001F2592" w:rsidRDefault="001F2592" w:rsidP="001F2592">
      <w:proofErr w:type="gramStart"/>
      <w:r>
        <w:t>state</w:t>
      </w:r>
      <w:proofErr w:type="gramEnd"/>
      <w:r>
        <w:t xml:space="preserve"> the period for which the offer or the price remains valid. </w:t>
      </w:r>
    </w:p>
    <w:p w:rsidR="001F2592" w:rsidRDefault="001F2592" w:rsidP="001F2592">
      <w:r>
        <w:t xml:space="preserve">8 Payment terms </w:t>
      </w:r>
    </w:p>
    <w:p w:rsidR="001F2592" w:rsidRDefault="001F2592" w:rsidP="001F2592">
      <w:r>
        <w:t xml:space="preserve">We will charge your credit account for payment upon receipt of your order. We </w:t>
      </w:r>
    </w:p>
    <w:p w:rsidR="001F2592" w:rsidRDefault="001F2592" w:rsidP="001F2592">
      <w:proofErr w:type="gramStart"/>
      <w:r>
        <w:t>accept</w:t>
      </w:r>
      <w:proofErr w:type="gramEnd"/>
      <w:r>
        <w:t xml:space="preserve"> no liability if a delivery is delayed because you did not give us the correct </w:t>
      </w:r>
    </w:p>
    <w:p w:rsidR="001F2592" w:rsidRDefault="001F2592" w:rsidP="001F2592">
      <w:proofErr w:type="gramStart"/>
      <w:r>
        <w:t>payment</w:t>
      </w:r>
      <w:proofErr w:type="gramEnd"/>
      <w:r>
        <w:t xml:space="preserve"> details. If it is not possible to obtain full payment for the goods from your </w:t>
      </w:r>
    </w:p>
    <w:p w:rsidR="001F2592" w:rsidRDefault="001F2592" w:rsidP="001F2592">
      <w:proofErr w:type="gramStart"/>
      <w:r>
        <w:t>account</w:t>
      </w:r>
      <w:proofErr w:type="gramEnd"/>
      <w:r>
        <w:t xml:space="preserve"> then we can cancel the contract and or suspend any further deliveries to </w:t>
      </w:r>
    </w:p>
    <w:p w:rsidR="001F2592" w:rsidRDefault="001F2592" w:rsidP="001F2592">
      <w:proofErr w:type="gramStart"/>
      <w:r>
        <w:t>you</w:t>
      </w:r>
      <w:proofErr w:type="gramEnd"/>
      <w:r>
        <w:t xml:space="preserve">. This does not affect any other rights we may have. </w:t>
      </w:r>
    </w:p>
    <w:p w:rsidR="001F2592" w:rsidRDefault="001F2592" w:rsidP="001F2592">
      <w:r>
        <w:t xml:space="preserve">9 Delivery charges </w:t>
      </w:r>
    </w:p>
    <w:p w:rsidR="001F2592" w:rsidRDefault="001F2592" w:rsidP="001F2592">
      <w:r>
        <w:t>Delivery charges vary according to the delivery address and cannot be refunded.</w:t>
      </w:r>
    </w:p>
    <w:p w:rsidR="001F2592" w:rsidRDefault="001F2592" w:rsidP="001F2592"/>
    <w:p w:rsidR="001F2592" w:rsidRDefault="001F2592" w:rsidP="001F2592"/>
    <w:p w:rsidR="001F2592" w:rsidRDefault="001F2592" w:rsidP="001F2592"/>
    <w:p w:rsidR="001F2592" w:rsidRDefault="001F2592" w:rsidP="001F2592"/>
    <w:p w:rsidR="001F2592" w:rsidRDefault="001F2592" w:rsidP="001F2592"/>
    <w:p w:rsidR="001F2592" w:rsidRDefault="001F2592" w:rsidP="001F2592"/>
    <w:tbl>
      <w:tblPr>
        <w:tblW w:w="5000" w:type="pct"/>
        <w:tblCellSpacing w:w="0" w:type="dxa"/>
        <w:tblCellMar>
          <w:left w:w="0" w:type="dxa"/>
          <w:right w:w="0" w:type="dxa"/>
        </w:tblCellMar>
        <w:tblLook w:val="04A0"/>
      </w:tblPr>
      <w:tblGrid>
        <w:gridCol w:w="7394"/>
        <w:gridCol w:w="1966"/>
      </w:tblGrid>
      <w:tr w:rsidR="001F2592" w:rsidRPr="001F2592" w:rsidTr="001F2592">
        <w:trPr>
          <w:gridAfter w:val="1"/>
          <w:tblCellSpacing w:w="0" w:type="dxa"/>
        </w:trPr>
        <w:tc>
          <w:tcPr>
            <w:tcW w:w="3950" w:type="pct"/>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br/>
              <w:t> </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6A3421"/>
                <w:sz w:val="24"/>
                <w:szCs w:val="24"/>
              </w:rPr>
              <w:drawing>
                <wp:inline distT="0" distB="0" distL="0" distR="0">
                  <wp:extent cx="1336040" cy="953135"/>
                  <wp:effectExtent l="19050" t="0" r="0" b="0"/>
                  <wp:docPr id="1" name="pic" descr="http://www.the-cakeshop.co.uk/images/eynshamhall.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w.the-cakeshop.co.uk/images/eynshamhall.jpg">
                            <a:hlinkClick r:id="rId6" tgtFrame="&quot;_blank&quot;"/>
                          </pic:cNvPr>
                          <pic:cNvPicPr>
                            <a:picLocks noChangeAspect="1" noChangeArrowheads="1"/>
                          </pic:cNvPicPr>
                        </pic:nvPicPr>
                        <pic:blipFill>
                          <a:blip r:embed="rId7"/>
                          <a:srcRect/>
                          <a:stretch>
                            <a:fillRect/>
                          </a:stretch>
                        </pic:blipFill>
                        <pic:spPr bwMode="auto">
                          <a:xfrm>
                            <a:off x="0" y="0"/>
                            <a:ext cx="1336040" cy="953135"/>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8" w:tgtFrame="_blank" w:history="1">
              <w:proofErr w:type="spellStart"/>
              <w:r w:rsidRPr="001F2592">
                <w:rPr>
                  <w:rFonts w:ascii="Times New Roman" w:eastAsia="Times New Roman" w:hAnsi="Times New Roman" w:cs="Times New Roman"/>
                  <w:b/>
                  <w:bCs/>
                  <w:color w:val="6A3421"/>
                  <w:sz w:val="24"/>
                  <w:szCs w:val="24"/>
                  <w:u w:val="single"/>
                </w:rPr>
                <w:t>Eynsham</w:t>
              </w:r>
              <w:proofErr w:type="spellEnd"/>
              <w:r w:rsidRPr="001F2592">
                <w:rPr>
                  <w:rFonts w:ascii="Times New Roman" w:eastAsia="Times New Roman" w:hAnsi="Times New Roman" w:cs="Times New Roman"/>
                  <w:b/>
                  <w:bCs/>
                  <w:color w:val="6A3421"/>
                  <w:sz w:val="24"/>
                  <w:szCs w:val="24"/>
                  <w:u w:val="single"/>
                </w:rPr>
                <w:t xml:space="preserve"> Hall </w:t>
              </w:r>
            </w:hyperlink>
            <w:r w:rsidRPr="001F2592">
              <w:rPr>
                <w:rFonts w:ascii="Times New Roman" w:eastAsia="Times New Roman" w:hAnsi="Times New Roman" w:cs="Times New Roman"/>
                <w:sz w:val="24"/>
                <w:szCs w:val="24"/>
              </w:rPr>
              <w:br/>
              <w:t xml:space="preserve">Set in the heart of the </w:t>
            </w:r>
            <w:proofErr w:type="spellStart"/>
            <w:r w:rsidRPr="001F2592">
              <w:rPr>
                <w:rFonts w:ascii="Times New Roman" w:eastAsia="Times New Roman" w:hAnsi="Times New Roman" w:cs="Times New Roman"/>
                <w:sz w:val="24"/>
                <w:szCs w:val="24"/>
              </w:rPr>
              <w:t>Oxfordshire</w:t>
            </w:r>
            <w:proofErr w:type="spellEnd"/>
            <w:r w:rsidRPr="001F2592">
              <w:rPr>
                <w:rFonts w:ascii="Times New Roman" w:eastAsia="Times New Roman" w:hAnsi="Times New Roman" w:cs="Times New Roman"/>
                <w:sz w:val="24"/>
                <w:szCs w:val="24"/>
              </w:rPr>
              <w:t xml:space="preserve"> countryside, </w:t>
            </w:r>
            <w:proofErr w:type="spellStart"/>
            <w:r w:rsidRPr="001F2592">
              <w:rPr>
                <w:rFonts w:ascii="Times New Roman" w:eastAsia="Times New Roman" w:hAnsi="Times New Roman" w:cs="Times New Roman"/>
                <w:sz w:val="24"/>
                <w:szCs w:val="24"/>
              </w:rPr>
              <w:t>Eynsham</w:t>
            </w:r>
            <w:proofErr w:type="spellEnd"/>
            <w:r w:rsidRPr="001F2592">
              <w:rPr>
                <w:rFonts w:ascii="Times New Roman" w:eastAsia="Times New Roman" w:hAnsi="Times New Roman" w:cs="Times New Roman"/>
                <w:sz w:val="24"/>
                <w:szCs w:val="24"/>
              </w:rPr>
              <w:t xml:space="preserve"> Hall is a Grade II listed manor house nestled in 30 acres of beautiful gardens and parkland. Whatever occasion you are celebrating, </w:t>
            </w:r>
            <w:proofErr w:type="spellStart"/>
            <w:r w:rsidRPr="001F2592">
              <w:rPr>
                <w:rFonts w:ascii="Times New Roman" w:eastAsia="Times New Roman" w:hAnsi="Times New Roman" w:cs="Times New Roman"/>
                <w:sz w:val="24"/>
                <w:szCs w:val="24"/>
              </w:rPr>
              <w:t>Eynsham</w:t>
            </w:r>
            <w:proofErr w:type="spellEnd"/>
            <w:r w:rsidRPr="001F2592">
              <w:rPr>
                <w:rFonts w:ascii="Times New Roman" w:eastAsia="Times New Roman" w:hAnsi="Times New Roman" w:cs="Times New Roman"/>
                <w:sz w:val="24"/>
                <w:szCs w:val="24"/>
              </w:rPr>
              <w:t xml:space="preserve"> Hall provides the perfect backdrop as it retains many of its traditional features, complemented by reception rooms refurbished with a stylish, contemporary twist.</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6A3421"/>
                <w:sz w:val="24"/>
                <w:szCs w:val="24"/>
              </w:rPr>
              <w:drawing>
                <wp:inline distT="0" distB="0" distL="0" distR="0">
                  <wp:extent cx="1336040" cy="953135"/>
                  <wp:effectExtent l="19050" t="0" r="0" b="0"/>
                  <wp:docPr id="2" name="pic" descr="http://www.the-cakeshop.co.uk/images/manoir.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w.the-cakeshop.co.uk/images/manoir.jpg">
                            <a:hlinkClick r:id="rId9" tgtFrame="&quot;_blank&quot;"/>
                          </pic:cNvPr>
                          <pic:cNvPicPr>
                            <a:picLocks noChangeAspect="1" noChangeArrowheads="1"/>
                          </pic:cNvPicPr>
                        </pic:nvPicPr>
                        <pic:blipFill>
                          <a:blip r:embed="rId10"/>
                          <a:srcRect/>
                          <a:stretch>
                            <a:fillRect/>
                          </a:stretch>
                        </pic:blipFill>
                        <pic:spPr bwMode="auto">
                          <a:xfrm>
                            <a:off x="0" y="0"/>
                            <a:ext cx="1336040" cy="953135"/>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11" w:tgtFrame="_blank" w:history="1">
              <w:r w:rsidRPr="001F2592">
                <w:rPr>
                  <w:rFonts w:ascii="Times New Roman" w:eastAsia="Times New Roman" w:hAnsi="Times New Roman" w:cs="Times New Roman"/>
                  <w:b/>
                  <w:bCs/>
                  <w:color w:val="6A3421"/>
                  <w:sz w:val="24"/>
                  <w:szCs w:val="24"/>
                  <w:u w:val="single"/>
                </w:rPr>
                <w:t xml:space="preserve">Le </w:t>
              </w:r>
              <w:proofErr w:type="spellStart"/>
              <w:r w:rsidRPr="001F2592">
                <w:rPr>
                  <w:rFonts w:ascii="Times New Roman" w:eastAsia="Times New Roman" w:hAnsi="Times New Roman" w:cs="Times New Roman"/>
                  <w:b/>
                  <w:bCs/>
                  <w:color w:val="6A3421"/>
                  <w:sz w:val="24"/>
                  <w:szCs w:val="24"/>
                  <w:u w:val="single"/>
                </w:rPr>
                <w:t>Manoir</w:t>
              </w:r>
              <w:proofErr w:type="spellEnd"/>
              <w:r w:rsidRPr="001F2592">
                <w:rPr>
                  <w:rFonts w:ascii="Times New Roman" w:eastAsia="Times New Roman" w:hAnsi="Times New Roman" w:cs="Times New Roman"/>
                  <w:b/>
                  <w:bCs/>
                  <w:color w:val="6A3421"/>
                  <w:sz w:val="24"/>
                  <w:szCs w:val="24"/>
                  <w:u w:val="single"/>
                </w:rPr>
                <w:t xml:space="preserve"> aux </w:t>
              </w:r>
              <w:proofErr w:type="spellStart"/>
              <w:r w:rsidRPr="001F2592">
                <w:rPr>
                  <w:rFonts w:ascii="Times New Roman" w:eastAsia="Times New Roman" w:hAnsi="Times New Roman" w:cs="Times New Roman"/>
                  <w:b/>
                  <w:bCs/>
                  <w:color w:val="6A3421"/>
                  <w:sz w:val="24"/>
                  <w:szCs w:val="24"/>
                  <w:u w:val="single"/>
                </w:rPr>
                <w:t>Quat</w:t>
              </w:r>
              <w:proofErr w:type="spellEnd"/>
              <w:r w:rsidRPr="001F2592">
                <w:rPr>
                  <w:rFonts w:ascii="Times New Roman" w:eastAsia="Times New Roman" w:hAnsi="Times New Roman" w:cs="Times New Roman"/>
                  <w:b/>
                  <w:bCs/>
                  <w:color w:val="6A3421"/>
                  <w:sz w:val="24"/>
                  <w:szCs w:val="24"/>
                  <w:u w:val="single"/>
                </w:rPr>
                <w:t xml:space="preserve">' </w:t>
              </w:r>
              <w:proofErr w:type="spellStart"/>
              <w:r w:rsidRPr="001F2592">
                <w:rPr>
                  <w:rFonts w:ascii="Times New Roman" w:eastAsia="Times New Roman" w:hAnsi="Times New Roman" w:cs="Times New Roman"/>
                  <w:b/>
                  <w:bCs/>
                  <w:color w:val="6A3421"/>
                  <w:sz w:val="24"/>
                  <w:szCs w:val="24"/>
                  <w:u w:val="single"/>
                </w:rPr>
                <w:t>Saisons</w:t>
              </w:r>
              <w:proofErr w:type="spellEnd"/>
            </w:hyperlink>
            <w:r w:rsidRPr="001F2592">
              <w:rPr>
                <w:rFonts w:ascii="Times New Roman" w:eastAsia="Times New Roman" w:hAnsi="Times New Roman" w:cs="Times New Roman"/>
                <w:sz w:val="24"/>
                <w:szCs w:val="24"/>
              </w:rPr>
              <w:br/>
              <w:t xml:space="preserve">Le </w:t>
            </w:r>
            <w:proofErr w:type="spellStart"/>
            <w:r w:rsidRPr="001F2592">
              <w:rPr>
                <w:rFonts w:ascii="Times New Roman" w:eastAsia="Times New Roman" w:hAnsi="Times New Roman" w:cs="Times New Roman"/>
                <w:sz w:val="24"/>
                <w:szCs w:val="24"/>
              </w:rPr>
              <w:t>Manoir</w:t>
            </w:r>
            <w:proofErr w:type="spellEnd"/>
            <w:r w:rsidRPr="001F2592">
              <w:rPr>
                <w:rFonts w:ascii="Times New Roman" w:eastAsia="Times New Roman" w:hAnsi="Times New Roman" w:cs="Times New Roman"/>
                <w:sz w:val="24"/>
                <w:szCs w:val="24"/>
              </w:rPr>
              <w:t xml:space="preserve">, nestled in the picturesque </w:t>
            </w:r>
            <w:proofErr w:type="spellStart"/>
            <w:r w:rsidRPr="001F2592">
              <w:rPr>
                <w:rFonts w:ascii="Times New Roman" w:eastAsia="Times New Roman" w:hAnsi="Times New Roman" w:cs="Times New Roman"/>
                <w:sz w:val="24"/>
                <w:szCs w:val="24"/>
              </w:rPr>
              <w:t>Oxfordshire</w:t>
            </w:r>
            <w:proofErr w:type="spellEnd"/>
            <w:r w:rsidRPr="001F2592">
              <w:rPr>
                <w:rFonts w:ascii="Times New Roman" w:eastAsia="Times New Roman" w:hAnsi="Times New Roman" w:cs="Times New Roman"/>
                <w:sz w:val="24"/>
                <w:szCs w:val="24"/>
              </w:rPr>
              <w:t xml:space="preserve"> village of Great Milton, is one of the most illustrious gastronomic and luxury hotel experiences in Britain.</w:t>
            </w:r>
            <w:r w:rsidRPr="001F2592">
              <w:rPr>
                <w:rFonts w:ascii="Times New Roman" w:eastAsia="Times New Roman" w:hAnsi="Times New Roman" w:cs="Times New Roman"/>
                <w:sz w:val="24"/>
                <w:szCs w:val="24"/>
              </w:rPr>
              <w:br/>
              <w:t xml:space="preserve">32 beautiful individually designed bedrooms, an unbeatable dining experience from the two </w:t>
            </w:r>
            <w:r w:rsidRPr="001F2592">
              <w:rPr>
                <w:rFonts w:ascii="Times New Roman" w:eastAsia="Times New Roman" w:hAnsi="Times New Roman" w:cs="Times New Roman"/>
                <w:sz w:val="24"/>
                <w:szCs w:val="24"/>
              </w:rPr>
              <w:lastRenderedPageBreak/>
              <w:t>Michelin starred kitchen and a garden to rival the greatest are all complimented by impeccable and attentive service.</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lastRenderedPageBreak/>
              <w:t> </w:t>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6A3421"/>
                <w:sz w:val="24"/>
                <w:szCs w:val="24"/>
              </w:rPr>
              <w:drawing>
                <wp:inline distT="0" distB="0" distL="0" distR="0">
                  <wp:extent cx="1336040" cy="953135"/>
                  <wp:effectExtent l="19050" t="0" r="0" b="0"/>
                  <wp:docPr id="3" name="pic" descr="http://www.the-cakeshop.co.uk/images/randolph.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w.the-cakeshop.co.uk/images/randolph.jpg">
                            <a:hlinkClick r:id="rId12" tgtFrame="&quot;_blank&quot;"/>
                          </pic:cNvPr>
                          <pic:cNvPicPr>
                            <a:picLocks noChangeAspect="1" noChangeArrowheads="1"/>
                          </pic:cNvPicPr>
                        </pic:nvPicPr>
                        <pic:blipFill>
                          <a:blip r:embed="rId13"/>
                          <a:srcRect/>
                          <a:stretch>
                            <a:fillRect/>
                          </a:stretch>
                        </pic:blipFill>
                        <pic:spPr bwMode="auto">
                          <a:xfrm>
                            <a:off x="0" y="0"/>
                            <a:ext cx="1336040" cy="953135"/>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14" w:tgtFrame="_blank" w:history="1">
              <w:r w:rsidRPr="001F2592">
                <w:rPr>
                  <w:rFonts w:ascii="Times New Roman" w:eastAsia="Times New Roman" w:hAnsi="Times New Roman" w:cs="Times New Roman"/>
                  <w:b/>
                  <w:bCs/>
                  <w:color w:val="6A3421"/>
                  <w:sz w:val="24"/>
                  <w:szCs w:val="24"/>
                  <w:u w:val="single"/>
                </w:rPr>
                <w:t>The Randolph Oxford </w:t>
              </w:r>
            </w:hyperlink>
            <w:r w:rsidRPr="001F2592">
              <w:rPr>
                <w:rFonts w:ascii="Times New Roman" w:eastAsia="Times New Roman" w:hAnsi="Times New Roman" w:cs="Times New Roman"/>
                <w:sz w:val="24"/>
                <w:szCs w:val="24"/>
              </w:rPr>
              <w:br/>
              <w:t xml:space="preserve">The Macdonald Randolph Hotel is the leading five-star hotel in Oxford. Built in 1864, this landmark city centre Oxford hotel offers luxurious accommodation, 2 AA rosette award-winning </w:t>
            </w:r>
            <w:proofErr w:type="gramStart"/>
            <w:r w:rsidRPr="001F2592">
              <w:rPr>
                <w:rFonts w:ascii="Times New Roman" w:eastAsia="Times New Roman" w:hAnsi="Times New Roman" w:cs="Times New Roman"/>
                <w:sz w:val="24"/>
                <w:szCs w:val="24"/>
              </w:rPr>
              <w:t>restaurant</w:t>
            </w:r>
            <w:proofErr w:type="gramEnd"/>
            <w:r w:rsidRPr="001F2592">
              <w:rPr>
                <w:rFonts w:ascii="Times New Roman" w:eastAsia="Times New Roman" w:hAnsi="Times New Roman" w:cs="Times New Roman"/>
                <w:sz w:val="24"/>
                <w:szCs w:val="24"/>
              </w:rPr>
              <w:t xml:space="preserve"> and a sensuous spa. The most desirable conference, meeting and events venue in Oxford, the Randolph is also an elegant and historic setting for your wedding.</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6A3421"/>
                <w:sz w:val="24"/>
                <w:szCs w:val="24"/>
              </w:rPr>
              <w:drawing>
                <wp:inline distT="0" distB="0" distL="0" distR="0">
                  <wp:extent cx="1336040" cy="953135"/>
                  <wp:effectExtent l="19050" t="0" r="0" b="0"/>
                  <wp:docPr id="4" name="pic" descr="http://www.the-cakeshop.co.uk/images/blenheim.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w.the-cakeshop.co.uk/images/blenheim.gif">
                            <a:hlinkClick r:id="rId15" tgtFrame="&quot;_blank&quot;"/>
                          </pic:cNvPr>
                          <pic:cNvPicPr>
                            <a:picLocks noChangeAspect="1" noChangeArrowheads="1"/>
                          </pic:cNvPicPr>
                        </pic:nvPicPr>
                        <pic:blipFill>
                          <a:blip r:embed="rId16"/>
                          <a:srcRect/>
                          <a:stretch>
                            <a:fillRect/>
                          </a:stretch>
                        </pic:blipFill>
                        <pic:spPr bwMode="auto">
                          <a:xfrm>
                            <a:off x="0" y="0"/>
                            <a:ext cx="1336040" cy="953135"/>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17" w:tgtFrame="_blank" w:history="1">
              <w:r w:rsidRPr="001F2592">
                <w:rPr>
                  <w:rFonts w:ascii="Times New Roman" w:eastAsia="Times New Roman" w:hAnsi="Times New Roman" w:cs="Times New Roman"/>
                  <w:b/>
                  <w:bCs/>
                  <w:color w:val="6A3421"/>
                  <w:sz w:val="24"/>
                  <w:szCs w:val="24"/>
                  <w:u w:val="single"/>
                </w:rPr>
                <w:t>Blenheim Palace </w:t>
              </w:r>
            </w:hyperlink>
            <w:r w:rsidRPr="001F2592">
              <w:rPr>
                <w:rFonts w:ascii="Times New Roman" w:eastAsia="Times New Roman" w:hAnsi="Times New Roman" w:cs="Times New Roman"/>
                <w:sz w:val="24"/>
                <w:szCs w:val="24"/>
              </w:rPr>
              <w:br/>
              <w:t xml:space="preserve">Blenheim Palace in Oxford has been hosting functions for many years and our hospitality services extend from providing a unique wedding venue, meeting and conference facilities and team building events to elegant fine dining in the Palace and State </w:t>
            </w:r>
            <w:r w:rsidRPr="001F2592">
              <w:rPr>
                <w:rFonts w:ascii="Times New Roman" w:eastAsia="Times New Roman" w:hAnsi="Times New Roman" w:cs="Times New Roman"/>
                <w:sz w:val="24"/>
                <w:szCs w:val="24"/>
              </w:rPr>
              <w:lastRenderedPageBreak/>
              <w:t>Apartments.</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lastRenderedPageBreak/>
              <w:t> </w:t>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6A3421"/>
                <w:sz w:val="24"/>
                <w:szCs w:val="24"/>
              </w:rPr>
              <w:drawing>
                <wp:inline distT="0" distB="0" distL="0" distR="0">
                  <wp:extent cx="1336040" cy="953135"/>
                  <wp:effectExtent l="19050" t="0" r="0" b="0"/>
                  <wp:docPr id="5" name="pic" descr="http://www.the-cakeshop.co.uk/images/malmaison.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w.the-cakeshop.co.uk/images/malmaison.jpg">
                            <a:hlinkClick r:id="rId18" tgtFrame="&quot;_blank&quot;"/>
                          </pic:cNvPr>
                          <pic:cNvPicPr>
                            <a:picLocks noChangeAspect="1" noChangeArrowheads="1"/>
                          </pic:cNvPicPr>
                        </pic:nvPicPr>
                        <pic:blipFill>
                          <a:blip r:embed="rId19"/>
                          <a:srcRect/>
                          <a:stretch>
                            <a:fillRect/>
                          </a:stretch>
                        </pic:blipFill>
                        <pic:spPr bwMode="auto">
                          <a:xfrm>
                            <a:off x="0" y="0"/>
                            <a:ext cx="1336040" cy="953135"/>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20" w:tgtFrame="_blank" w:history="1">
              <w:proofErr w:type="spellStart"/>
              <w:r w:rsidRPr="001F2592">
                <w:rPr>
                  <w:rFonts w:ascii="Times New Roman" w:eastAsia="Times New Roman" w:hAnsi="Times New Roman" w:cs="Times New Roman"/>
                  <w:b/>
                  <w:bCs/>
                  <w:color w:val="6A3421"/>
                  <w:sz w:val="24"/>
                  <w:szCs w:val="24"/>
                  <w:u w:val="single"/>
                </w:rPr>
                <w:t>Malmaison</w:t>
              </w:r>
              <w:proofErr w:type="spellEnd"/>
              <w:r w:rsidRPr="001F2592">
                <w:rPr>
                  <w:rFonts w:ascii="Times New Roman" w:eastAsia="Times New Roman" w:hAnsi="Times New Roman" w:cs="Times New Roman"/>
                  <w:b/>
                  <w:bCs/>
                  <w:color w:val="6A3421"/>
                  <w:sz w:val="24"/>
                  <w:szCs w:val="24"/>
                  <w:u w:val="single"/>
                </w:rPr>
                <w:t xml:space="preserve"> Oxford </w:t>
              </w:r>
            </w:hyperlink>
            <w:r w:rsidRPr="001F2592">
              <w:rPr>
                <w:rFonts w:ascii="Times New Roman" w:eastAsia="Times New Roman" w:hAnsi="Times New Roman" w:cs="Times New Roman"/>
                <w:sz w:val="24"/>
                <w:szCs w:val="24"/>
              </w:rPr>
              <w:br/>
              <w:t xml:space="preserve">Lock yourself away in this awe inspiring building which has been transformed from a prison to a luxurious hotel with a difference. </w:t>
            </w:r>
            <w:proofErr w:type="spellStart"/>
            <w:r w:rsidRPr="001F2592">
              <w:rPr>
                <w:rFonts w:ascii="Times New Roman" w:eastAsia="Times New Roman" w:hAnsi="Times New Roman" w:cs="Times New Roman"/>
                <w:sz w:val="24"/>
                <w:szCs w:val="24"/>
              </w:rPr>
              <w:t>Malmaison</w:t>
            </w:r>
            <w:proofErr w:type="spellEnd"/>
            <w:r w:rsidRPr="001F2592">
              <w:rPr>
                <w:rFonts w:ascii="Times New Roman" w:eastAsia="Times New Roman" w:hAnsi="Times New Roman" w:cs="Times New Roman"/>
                <w:sz w:val="24"/>
                <w:szCs w:val="24"/>
              </w:rPr>
              <w:t xml:space="preserve"> Oxford truly is the place everyone wants to stay, and we're certain, after a night in one of the converted cells, you won't want to leave.</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6A3421"/>
                <w:sz w:val="24"/>
                <w:szCs w:val="24"/>
              </w:rPr>
              <w:drawing>
                <wp:inline distT="0" distB="0" distL="0" distR="0">
                  <wp:extent cx="1336040" cy="953135"/>
                  <wp:effectExtent l="19050" t="0" r="0" b="0"/>
                  <wp:docPr id="6" name="pic" descr="http://www.the-cakeshop.co.uk/images/fourpillars.gif">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w.the-cakeshop.co.uk/images/fourpillars.gif">
                            <a:hlinkClick r:id="rId21" tgtFrame="&quot;_blank&quot;"/>
                          </pic:cNvPr>
                          <pic:cNvPicPr>
                            <a:picLocks noChangeAspect="1" noChangeArrowheads="1"/>
                          </pic:cNvPicPr>
                        </pic:nvPicPr>
                        <pic:blipFill>
                          <a:blip r:embed="rId22"/>
                          <a:srcRect/>
                          <a:stretch>
                            <a:fillRect/>
                          </a:stretch>
                        </pic:blipFill>
                        <pic:spPr bwMode="auto">
                          <a:xfrm>
                            <a:off x="0" y="0"/>
                            <a:ext cx="1336040" cy="953135"/>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23" w:tgtFrame="_blank" w:history="1">
              <w:r w:rsidRPr="001F2592">
                <w:rPr>
                  <w:rFonts w:ascii="Times New Roman" w:eastAsia="Times New Roman" w:hAnsi="Times New Roman" w:cs="Times New Roman"/>
                  <w:b/>
                  <w:bCs/>
                  <w:color w:val="6A3421"/>
                  <w:sz w:val="24"/>
                  <w:szCs w:val="24"/>
                  <w:u w:val="single"/>
                </w:rPr>
                <w:t>Four Pillars Hotels</w:t>
              </w:r>
            </w:hyperlink>
            <w:r w:rsidRPr="001F2592">
              <w:rPr>
                <w:rFonts w:ascii="Times New Roman" w:eastAsia="Times New Roman" w:hAnsi="Times New Roman" w:cs="Times New Roman"/>
                <w:sz w:val="24"/>
                <w:szCs w:val="24"/>
              </w:rPr>
              <w:br/>
              <w:t xml:space="preserve">The Four Pillars Hotel group offers three and four star luxury in Oxford, the </w:t>
            </w:r>
            <w:proofErr w:type="spellStart"/>
            <w:r w:rsidRPr="001F2592">
              <w:rPr>
                <w:rFonts w:ascii="Times New Roman" w:eastAsia="Times New Roman" w:hAnsi="Times New Roman" w:cs="Times New Roman"/>
                <w:sz w:val="24"/>
                <w:szCs w:val="24"/>
              </w:rPr>
              <w:t>Cotswolds</w:t>
            </w:r>
            <w:proofErr w:type="spellEnd"/>
            <w:r w:rsidRPr="001F2592">
              <w:rPr>
                <w:rFonts w:ascii="Times New Roman" w:eastAsia="Times New Roman" w:hAnsi="Times New Roman" w:cs="Times New Roman"/>
                <w:sz w:val="24"/>
                <w:szCs w:val="24"/>
              </w:rPr>
              <w:t>, Thames Valley and Bristol. With excellent leisure, banqueting and car parking facilities, their hotels are ideal venues for weddings.</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6A3421"/>
                <w:sz w:val="24"/>
                <w:szCs w:val="24"/>
              </w:rPr>
              <w:drawing>
                <wp:inline distT="0" distB="0" distL="0" distR="0">
                  <wp:extent cx="1336040" cy="953135"/>
                  <wp:effectExtent l="19050" t="0" r="0" b="0"/>
                  <wp:docPr id="7" name="pic" descr="http://www.the-cakeshop.co.uk/images/tythebarn.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w.the-cakeshop.co.uk/images/tythebarn.jpg">
                            <a:hlinkClick r:id="rId24" tgtFrame="&quot;_blank&quot;"/>
                          </pic:cNvPr>
                          <pic:cNvPicPr>
                            <a:picLocks noChangeAspect="1" noChangeArrowheads="1"/>
                          </pic:cNvPicPr>
                        </pic:nvPicPr>
                        <pic:blipFill>
                          <a:blip r:embed="rId25"/>
                          <a:srcRect/>
                          <a:stretch>
                            <a:fillRect/>
                          </a:stretch>
                        </pic:blipFill>
                        <pic:spPr bwMode="auto">
                          <a:xfrm>
                            <a:off x="0" y="0"/>
                            <a:ext cx="1336040" cy="953135"/>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26" w:tgtFrame="_blank" w:history="1">
              <w:r w:rsidRPr="001F2592">
                <w:rPr>
                  <w:rFonts w:ascii="Times New Roman" w:eastAsia="Times New Roman" w:hAnsi="Times New Roman" w:cs="Times New Roman"/>
                  <w:b/>
                  <w:bCs/>
                  <w:color w:val="6A3421"/>
                  <w:sz w:val="24"/>
                  <w:szCs w:val="24"/>
                  <w:u w:val="single"/>
                </w:rPr>
                <w:t xml:space="preserve">The </w:t>
              </w:r>
              <w:proofErr w:type="spellStart"/>
              <w:r w:rsidRPr="001F2592">
                <w:rPr>
                  <w:rFonts w:ascii="Times New Roman" w:eastAsia="Times New Roman" w:hAnsi="Times New Roman" w:cs="Times New Roman"/>
                  <w:b/>
                  <w:bCs/>
                  <w:color w:val="6A3421"/>
                  <w:sz w:val="24"/>
                  <w:szCs w:val="24"/>
                  <w:u w:val="single"/>
                </w:rPr>
                <w:t>Tythe</w:t>
              </w:r>
              <w:proofErr w:type="spellEnd"/>
              <w:r w:rsidRPr="001F2592">
                <w:rPr>
                  <w:rFonts w:ascii="Times New Roman" w:eastAsia="Times New Roman" w:hAnsi="Times New Roman" w:cs="Times New Roman"/>
                  <w:b/>
                  <w:bCs/>
                  <w:color w:val="6A3421"/>
                  <w:sz w:val="24"/>
                  <w:szCs w:val="24"/>
                  <w:u w:val="single"/>
                </w:rPr>
                <w:t xml:space="preserve"> Barn, </w:t>
              </w:r>
              <w:proofErr w:type="spellStart"/>
              <w:r w:rsidRPr="001F2592">
                <w:rPr>
                  <w:rFonts w:ascii="Times New Roman" w:eastAsia="Times New Roman" w:hAnsi="Times New Roman" w:cs="Times New Roman"/>
                  <w:b/>
                  <w:bCs/>
                  <w:color w:val="6A3421"/>
                  <w:sz w:val="24"/>
                  <w:szCs w:val="24"/>
                  <w:u w:val="single"/>
                </w:rPr>
                <w:t>Bicester</w:t>
              </w:r>
              <w:proofErr w:type="spellEnd"/>
            </w:hyperlink>
            <w:r w:rsidRPr="001F2592">
              <w:rPr>
                <w:rFonts w:ascii="Times New Roman" w:eastAsia="Times New Roman" w:hAnsi="Times New Roman" w:cs="Times New Roman"/>
                <w:sz w:val="24"/>
                <w:szCs w:val="24"/>
              </w:rPr>
              <w:br/>
              <w:t xml:space="preserve">The </w:t>
            </w:r>
            <w:proofErr w:type="spellStart"/>
            <w:r w:rsidRPr="001F2592">
              <w:rPr>
                <w:rFonts w:ascii="Times New Roman" w:eastAsia="Times New Roman" w:hAnsi="Times New Roman" w:cs="Times New Roman"/>
                <w:sz w:val="24"/>
                <w:szCs w:val="24"/>
              </w:rPr>
              <w:t>Tythe</w:t>
            </w:r>
            <w:proofErr w:type="spellEnd"/>
            <w:r w:rsidRPr="001F2592">
              <w:rPr>
                <w:rFonts w:ascii="Times New Roman" w:eastAsia="Times New Roman" w:hAnsi="Times New Roman" w:cs="Times New Roman"/>
                <w:sz w:val="24"/>
                <w:szCs w:val="24"/>
              </w:rPr>
              <w:t xml:space="preserve"> Barn is a beautiful 14th Century stone and thatched structure with an elegantly rustic interior which has been sympathetically restored and </w:t>
            </w:r>
            <w:r w:rsidRPr="001F2592">
              <w:rPr>
                <w:rFonts w:ascii="Times New Roman" w:eastAsia="Times New Roman" w:hAnsi="Times New Roman" w:cs="Times New Roman"/>
                <w:sz w:val="24"/>
                <w:szCs w:val="24"/>
              </w:rPr>
              <w:lastRenderedPageBreak/>
              <w:t>lovingly renovated so that the essence of the building itself remains untouched- revealing all the beauty of the past yet combined with a contemporary twist.</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lastRenderedPageBreak/>
              <w:t> </w:t>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sidRPr="001F2592">
              <w:rPr>
                <w:rFonts w:ascii="Times New Roman" w:eastAsia="Times New Roman" w:hAnsi="Times New Roman" w:cs="Times New Roman"/>
                <w:sz w:val="24"/>
                <w:szCs w:val="24"/>
              </w:rPr>
              <w:t> </w:t>
            </w:r>
          </w:p>
        </w:tc>
      </w:tr>
      <w:tr w:rsidR="001F2592" w:rsidRPr="001F2592" w:rsidTr="001F2592">
        <w:trPr>
          <w:tblCellSpacing w:w="0" w:type="dxa"/>
        </w:trPr>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6A3421"/>
                <w:sz w:val="24"/>
                <w:szCs w:val="24"/>
              </w:rPr>
              <w:drawing>
                <wp:inline distT="0" distB="0" distL="0" distR="0">
                  <wp:extent cx="1336040" cy="953135"/>
                  <wp:effectExtent l="19050" t="0" r="0" b="0"/>
                  <wp:docPr id="8" name="pic" descr="http://www.the-cakeshop.co.uk/images/heythrop.gif">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w.the-cakeshop.co.uk/images/heythrop.gif">
                            <a:hlinkClick r:id="rId27" tgtFrame="&quot;_blank&quot;"/>
                          </pic:cNvPr>
                          <pic:cNvPicPr>
                            <a:picLocks noChangeAspect="1" noChangeArrowheads="1"/>
                          </pic:cNvPicPr>
                        </pic:nvPicPr>
                        <pic:blipFill>
                          <a:blip r:embed="rId28"/>
                          <a:srcRect/>
                          <a:stretch>
                            <a:fillRect/>
                          </a:stretch>
                        </pic:blipFill>
                        <pic:spPr bwMode="auto">
                          <a:xfrm>
                            <a:off x="0" y="0"/>
                            <a:ext cx="1336040" cy="953135"/>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29" w:tgtFrame="_blank" w:history="1">
              <w:proofErr w:type="spellStart"/>
              <w:r w:rsidRPr="001F2592">
                <w:rPr>
                  <w:rFonts w:ascii="Times New Roman" w:eastAsia="Times New Roman" w:hAnsi="Times New Roman" w:cs="Times New Roman"/>
                  <w:b/>
                  <w:bCs/>
                  <w:color w:val="6A3421"/>
                  <w:sz w:val="24"/>
                  <w:szCs w:val="24"/>
                  <w:u w:val="single"/>
                </w:rPr>
                <w:t>Heythrop</w:t>
              </w:r>
              <w:proofErr w:type="spellEnd"/>
              <w:r w:rsidRPr="001F2592">
                <w:rPr>
                  <w:rFonts w:ascii="Times New Roman" w:eastAsia="Times New Roman" w:hAnsi="Times New Roman" w:cs="Times New Roman"/>
                  <w:b/>
                  <w:bCs/>
                  <w:color w:val="6A3421"/>
                  <w:sz w:val="24"/>
                  <w:szCs w:val="24"/>
                  <w:u w:val="single"/>
                </w:rPr>
                <w:t xml:space="preserve"> Park </w:t>
              </w:r>
            </w:hyperlink>
            <w:r w:rsidRPr="001F2592">
              <w:rPr>
                <w:rFonts w:ascii="Times New Roman" w:eastAsia="Times New Roman" w:hAnsi="Times New Roman" w:cs="Times New Roman"/>
                <w:sz w:val="24"/>
                <w:szCs w:val="24"/>
              </w:rPr>
              <w:br/>
              <w:t xml:space="preserve">Originally built in the early 18th century by the 12th Earl and only Duke of Shrewsbury, </w:t>
            </w:r>
            <w:proofErr w:type="spellStart"/>
            <w:r w:rsidRPr="001F2592">
              <w:rPr>
                <w:rFonts w:ascii="Times New Roman" w:eastAsia="Times New Roman" w:hAnsi="Times New Roman" w:cs="Times New Roman"/>
                <w:sz w:val="24"/>
                <w:szCs w:val="24"/>
              </w:rPr>
              <w:t>Heythrop</w:t>
            </w:r>
            <w:proofErr w:type="spellEnd"/>
            <w:r w:rsidRPr="001F2592">
              <w:rPr>
                <w:rFonts w:ascii="Times New Roman" w:eastAsia="Times New Roman" w:hAnsi="Times New Roman" w:cs="Times New Roman"/>
                <w:sz w:val="24"/>
                <w:szCs w:val="24"/>
              </w:rPr>
              <w:t xml:space="preserve"> Park Resort is steeped in history and provides a magnificent location in which to hold the most important day of your lives. Set in over 440 acres of beautiful </w:t>
            </w:r>
            <w:proofErr w:type="spellStart"/>
            <w:r w:rsidRPr="001F2592">
              <w:rPr>
                <w:rFonts w:ascii="Times New Roman" w:eastAsia="Times New Roman" w:hAnsi="Times New Roman" w:cs="Times New Roman"/>
                <w:sz w:val="24"/>
                <w:szCs w:val="24"/>
              </w:rPr>
              <w:t>Oxfordshire</w:t>
            </w:r>
            <w:proofErr w:type="spellEnd"/>
            <w:r w:rsidRPr="001F2592">
              <w:rPr>
                <w:rFonts w:ascii="Times New Roman" w:eastAsia="Times New Roman" w:hAnsi="Times New Roman" w:cs="Times New Roman"/>
                <w:sz w:val="24"/>
                <w:szCs w:val="24"/>
              </w:rPr>
              <w:t xml:space="preserve"> Parkland </w:t>
            </w:r>
            <w:proofErr w:type="spellStart"/>
            <w:r w:rsidRPr="001F2592">
              <w:rPr>
                <w:rFonts w:ascii="Times New Roman" w:eastAsia="Times New Roman" w:hAnsi="Times New Roman" w:cs="Times New Roman"/>
                <w:sz w:val="24"/>
                <w:szCs w:val="24"/>
              </w:rPr>
              <w:t>Heythrop</w:t>
            </w:r>
            <w:proofErr w:type="spellEnd"/>
            <w:r w:rsidRPr="001F2592">
              <w:rPr>
                <w:rFonts w:ascii="Times New Roman" w:eastAsia="Times New Roman" w:hAnsi="Times New Roman" w:cs="Times New Roman"/>
                <w:sz w:val="24"/>
                <w:szCs w:val="24"/>
              </w:rPr>
              <w:t xml:space="preserve"> Park really is the ultimate wedding venue.</w:t>
            </w:r>
          </w:p>
        </w:tc>
      </w:tr>
    </w:tbl>
    <w:p w:rsidR="001F2592" w:rsidRDefault="001F2592" w:rsidP="001F2592"/>
    <w:p w:rsidR="001F2592" w:rsidRDefault="001F2592" w:rsidP="001F2592"/>
    <w:p w:rsidR="001F2592" w:rsidRDefault="001F2592" w:rsidP="001F2592"/>
    <w:p w:rsidR="001F2592" w:rsidRDefault="001F2592" w:rsidP="001F2592"/>
    <w:p w:rsidR="001F2592" w:rsidRPr="001F2592" w:rsidRDefault="001F2592" w:rsidP="001F2592">
      <w:pPr>
        <w:spacing w:after="0" w:line="240" w:lineRule="auto"/>
        <w:outlineLvl w:val="0"/>
        <w:rPr>
          <w:rFonts w:ascii="Georgia" w:eastAsia="Times New Roman" w:hAnsi="Georgia" w:cs="Helvetica"/>
          <w:color w:val="993300"/>
          <w:kern w:val="36"/>
          <w:sz w:val="25"/>
          <w:szCs w:val="25"/>
        </w:rPr>
      </w:pPr>
      <w:r w:rsidRPr="001F2592">
        <w:rPr>
          <w:rFonts w:ascii="Georgia" w:eastAsia="Times New Roman" w:hAnsi="Georgia" w:cs="Helvetica"/>
          <w:color w:val="762A05"/>
          <w:kern w:val="36"/>
          <w:sz w:val="36"/>
          <w:szCs w:val="36"/>
        </w:rPr>
        <w:t>Chocolate Cake Recipes (Recipe Collection)</w:t>
      </w:r>
    </w:p>
    <w:p w:rsidR="001F2592" w:rsidRPr="001F2592" w:rsidRDefault="001F2592" w:rsidP="001F2592">
      <w:pPr>
        <w:spacing w:after="0" w:line="240" w:lineRule="auto"/>
        <w:rPr>
          <w:ins w:id="0" w:author="Unknown"/>
          <w:rFonts w:ascii="Helvetica" w:eastAsia="Times New Roman" w:hAnsi="Helvetica" w:cs="Helvetica"/>
          <w:color w:val="111111"/>
          <w:sz w:val="14"/>
          <w:szCs w:val="14"/>
        </w:rPr>
      </w:pPr>
      <w:ins w:id="1" w:author="Unknown">
        <w:r w:rsidRPr="001F2592">
          <w:rPr>
            <w:rFonts w:ascii="Helvetica" w:eastAsia="Times New Roman" w:hAnsi="Helvetica" w:cs="Helvetica"/>
            <w:color w:val="111111"/>
            <w:sz w:val="14"/>
            <w:szCs w:val="14"/>
          </w:rPr>
          <w:br/>
        </w:r>
        <w:r w:rsidRPr="001F2592">
          <w:rPr>
            <w:rFonts w:ascii="Helvetica" w:eastAsia="Times New Roman" w:hAnsi="Helvetica" w:cs="Helvetica"/>
            <w:color w:val="111111"/>
            <w:sz w:val="14"/>
            <w:szCs w:val="14"/>
          </w:rPr>
          <w:br/>
        </w:r>
        <w:r w:rsidRPr="001F2592">
          <w:rPr>
            <w:rFonts w:ascii="Helvetica" w:eastAsia="Times New Roman" w:hAnsi="Helvetica" w:cs="Helvetica"/>
            <w:color w:val="111111"/>
            <w:sz w:val="14"/>
          </w:rPr>
          <w:t> </w:t>
        </w:r>
        <w:r w:rsidRPr="001F2592">
          <w:rPr>
            <w:rFonts w:ascii="Helvetica" w:eastAsia="Times New Roman" w:hAnsi="Helvetica" w:cs="Helvetica"/>
            <w:color w:val="111111"/>
            <w:sz w:val="14"/>
            <w:szCs w:val="14"/>
          </w:rPr>
          <w:br/>
        </w:r>
        <w:r w:rsidRPr="001F2592">
          <w:rPr>
            <w:rFonts w:ascii="Helvetica" w:eastAsia="Times New Roman" w:hAnsi="Helvetica" w:cs="Helvetica"/>
            <w:color w:val="111111"/>
            <w:sz w:val="14"/>
            <w:szCs w:val="14"/>
          </w:rPr>
          <w:br/>
        </w:r>
        <w:r w:rsidRPr="001F2592">
          <w:rPr>
            <w:rFonts w:ascii="Helvetica" w:eastAsia="Times New Roman" w:hAnsi="Helvetica" w:cs="Helvetica"/>
            <w:color w:val="111111"/>
            <w:sz w:val="14"/>
          </w:rPr>
          <w:t> </w:t>
        </w:r>
        <w:r w:rsidRPr="001F2592">
          <w:rPr>
            <w:rFonts w:ascii="Helvetica" w:eastAsia="Times New Roman" w:hAnsi="Helvetica" w:cs="Helvetica"/>
            <w:color w:val="111111"/>
            <w:sz w:val="14"/>
            <w:szCs w:val="14"/>
          </w:rPr>
          <w:br/>
        </w:r>
        <w:r w:rsidRPr="001F2592">
          <w:rPr>
            <w:rFonts w:ascii="Helvetica" w:eastAsia="Times New Roman" w:hAnsi="Helvetica" w:cs="Helvetica"/>
            <w:color w:val="111111"/>
            <w:sz w:val="14"/>
            <w:szCs w:val="14"/>
          </w:rPr>
          <w:br/>
        </w:r>
        <w:r w:rsidRPr="001F2592">
          <w:rPr>
            <w:rFonts w:ascii="Helvetica" w:eastAsia="Times New Roman" w:hAnsi="Helvetica" w:cs="Helvetica"/>
            <w:color w:val="111111"/>
            <w:sz w:val="14"/>
          </w:rPr>
          <w:t> </w:t>
        </w:r>
        <w:r w:rsidRPr="001F2592">
          <w:rPr>
            <w:rFonts w:ascii="Helvetica" w:eastAsia="Times New Roman" w:hAnsi="Helvetica" w:cs="Helvetica"/>
            <w:color w:val="111111"/>
            <w:sz w:val="14"/>
            <w:szCs w:val="14"/>
          </w:rPr>
          <w:br/>
        </w:r>
        <w:r w:rsidRPr="001F2592">
          <w:rPr>
            <w:rFonts w:ascii="Helvetica" w:eastAsia="Times New Roman" w:hAnsi="Helvetica" w:cs="Helvetica"/>
            <w:color w:val="111111"/>
            <w:sz w:val="14"/>
            <w:szCs w:val="14"/>
          </w:rPr>
          <w:br/>
        </w:r>
      </w:ins>
    </w:p>
    <w:tbl>
      <w:tblPr>
        <w:tblW w:w="12000" w:type="dxa"/>
        <w:tblCellSpacing w:w="0" w:type="dxa"/>
        <w:tblCellMar>
          <w:left w:w="0" w:type="dxa"/>
          <w:right w:w="0" w:type="dxa"/>
        </w:tblCellMar>
        <w:tblLook w:val="04A0"/>
      </w:tblPr>
      <w:tblGrid>
        <w:gridCol w:w="1379"/>
        <w:gridCol w:w="13"/>
        <w:gridCol w:w="10608"/>
      </w:tblGrid>
      <w:tr w:rsidR="001F2592" w:rsidRPr="001F2592" w:rsidTr="001F2592">
        <w:trPr>
          <w:tblCellSpacing w:w="0" w:type="dxa"/>
        </w:trPr>
        <w:tc>
          <w:tcPr>
            <w:tcW w:w="1500" w:type="dxa"/>
            <w:vMerge w:val="restart"/>
            <w:hideMark/>
          </w:tcPr>
          <w:p w:rsidR="001F2592" w:rsidRPr="001F2592" w:rsidRDefault="001F2592" w:rsidP="001F25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5175" cy="803910"/>
                  <wp:effectExtent l="19050" t="0" r="0" b="0"/>
                  <wp:docPr id="17" name="Picture 17" descr="http://www.cacaoweb.net/images/0citr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acaoweb.net/images/0citrus2.jpg"/>
                          <pic:cNvPicPr>
                            <a:picLocks noChangeAspect="1" noChangeArrowheads="1"/>
                          </pic:cNvPicPr>
                        </pic:nvPicPr>
                        <pic:blipFill>
                          <a:blip r:embed="rId30"/>
                          <a:srcRect/>
                          <a:stretch>
                            <a:fillRect/>
                          </a:stretch>
                        </pic:blipFill>
                        <pic:spPr bwMode="auto">
                          <a:xfrm>
                            <a:off x="0" y="0"/>
                            <a:ext cx="765175" cy="80391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5175" cy="803910"/>
                  <wp:effectExtent l="19050" t="0" r="0" b="0"/>
                  <wp:docPr id="18" name="Picture 18" descr="http://www.cacaoweb.net/images/0blackfor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acaoweb.net/images/0blackforest3.jpg"/>
                          <pic:cNvPicPr>
                            <a:picLocks noChangeAspect="1" noChangeArrowheads="1"/>
                          </pic:cNvPicPr>
                        </pic:nvPicPr>
                        <pic:blipFill>
                          <a:blip r:embed="rId31"/>
                          <a:srcRect/>
                          <a:stretch>
                            <a:fillRect/>
                          </a:stretch>
                        </pic:blipFill>
                        <pic:spPr bwMode="auto">
                          <a:xfrm>
                            <a:off x="0" y="0"/>
                            <a:ext cx="765175" cy="80391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765175" cy="6971665"/>
                  <wp:effectExtent l="19050" t="0" r="0" b="0"/>
                  <wp:docPr id="19" name="Picture 19" descr="http://www.cacaoweb.net/images/chocolatecak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acaoweb.net/images/chocolatecakes1.jpg"/>
                          <pic:cNvPicPr>
                            <a:picLocks noChangeAspect="1" noChangeArrowheads="1"/>
                          </pic:cNvPicPr>
                        </pic:nvPicPr>
                        <pic:blipFill>
                          <a:blip r:embed="rId32"/>
                          <a:srcRect/>
                          <a:stretch>
                            <a:fillRect/>
                          </a:stretch>
                        </pic:blipFill>
                        <pic:spPr bwMode="auto">
                          <a:xfrm>
                            <a:off x="0" y="0"/>
                            <a:ext cx="765175" cy="697166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765175" cy="7172325"/>
                  <wp:effectExtent l="19050" t="0" r="0" b="0"/>
                  <wp:docPr id="20" name="Picture 20" descr="http://www.cacaoweb.net/images/chocolatecak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acaoweb.net/images/chocolatecakes2.jpg"/>
                          <pic:cNvPicPr>
                            <a:picLocks noChangeAspect="1" noChangeArrowheads="1"/>
                          </pic:cNvPicPr>
                        </pic:nvPicPr>
                        <pic:blipFill>
                          <a:blip r:embed="rId33"/>
                          <a:srcRect/>
                          <a:stretch>
                            <a:fillRect/>
                          </a:stretch>
                        </pic:blipFill>
                        <pic:spPr bwMode="auto">
                          <a:xfrm>
                            <a:off x="0" y="0"/>
                            <a:ext cx="765175" cy="7172325"/>
                          </a:xfrm>
                          <a:prstGeom prst="rect">
                            <a:avLst/>
                          </a:prstGeom>
                          <a:noFill/>
                          <a:ln w="9525">
                            <a:noFill/>
                            <a:miter lim="800000"/>
                            <a:headEnd/>
                            <a:tailEnd/>
                          </a:ln>
                        </pic:spPr>
                      </pic:pic>
                    </a:graphicData>
                  </a:graphic>
                </wp:inline>
              </w:drawing>
            </w: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0" cy="803910"/>
                  <wp:effectExtent l="0" t="0" r="0" b="0"/>
                  <wp:docPr id="21" name="Picture 21"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10485" w:type="dxa"/>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35" w:history="1">
              <w:r w:rsidRPr="001F2592">
                <w:rPr>
                  <w:rFonts w:ascii="Times New Roman" w:eastAsia="Times New Roman" w:hAnsi="Times New Roman" w:cs="Times New Roman"/>
                  <w:b/>
                  <w:bCs/>
                  <w:color w:val="CD6839"/>
                  <w:sz w:val="24"/>
                  <w:szCs w:val="24"/>
                  <w:u w:val="single"/>
                </w:rPr>
                <w:t>Chocolate Citrus Tart</w:t>
              </w:r>
            </w:hyperlink>
            <w:r w:rsidRPr="001F2592">
              <w:rPr>
                <w:rFonts w:ascii="Times New Roman" w:eastAsia="Times New Roman" w:hAnsi="Times New Roman" w:cs="Times New Roman"/>
                <w:sz w:val="24"/>
                <w:szCs w:val="24"/>
              </w:rPr>
              <w:t> </w:t>
            </w:r>
            <w:r w:rsidRPr="001F2592">
              <w:rPr>
                <w:rFonts w:ascii="Times New Roman" w:eastAsia="Times New Roman" w:hAnsi="Times New Roman" w:cs="Times New Roman"/>
                <w:sz w:val="24"/>
                <w:szCs w:val="24"/>
              </w:rPr>
              <w:br/>
              <w:t xml:space="preserve">A delicious combination of orange and chocolate! Made with chocolate-flavored tart dough, a rich orange-flavored filling, and a soft chocolate </w:t>
            </w:r>
            <w:proofErr w:type="spellStart"/>
            <w:r w:rsidRPr="001F2592">
              <w:rPr>
                <w:rFonts w:ascii="Times New Roman" w:eastAsia="Times New Roman" w:hAnsi="Times New Roman" w:cs="Times New Roman"/>
                <w:sz w:val="24"/>
                <w:szCs w:val="24"/>
              </w:rPr>
              <w:t>ganache</w:t>
            </w:r>
            <w:proofErr w:type="spellEnd"/>
            <w:r w:rsidRPr="001F2592">
              <w:rPr>
                <w:rFonts w:ascii="Times New Roman" w:eastAsia="Times New Roman" w:hAnsi="Times New Roman" w:cs="Times New Roman"/>
                <w:sz w:val="24"/>
                <w:szCs w:val="24"/>
              </w:rPr>
              <w:t xml:space="preserve"> frosting.</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22" name="Picture 22"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36" w:history="1">
              <w:r w:rsidRPr="001F2592">
                <w:rPr>
                  <w:rFonts w:ascii="Times New Roman" w:eastAsia="Times New Roman" w:hAnsi="Times New Roman" w:cs="Times New Roman"/>
                  <w:b/>
                  <w:bCs/>
                  <w:color w:val="CD6839"/>
                  <w:sz w:val="24"/>
                  <w:szCs w:val="24"/>
                  <w:u w:val="single"/>
                </w:rPr>
                <w:t>Black Forest Cake</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w:t>
            </w:r>
            <w:r w:rsidRPr="001F2592">
              <w:rPr>
                <w:rFonts w:ascii="Times New Roman" w:eastAsia="Times New Roman" w:hAnsi="Times New Roman" w:cs="Times New Roman"/>
                <w:sz w:val="24"/>
                <w:szCs w:val="24"/>
              </w:rPr>
              <w:br/>
              <w:t>A moist, dark chocolate cake filled with cherries and whipped cream, and garnished with chocolate curls. This very popular and well-known cake originates from Germany.</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23" name="Picture 23"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37" w:history="1">
              <w:r w:rsidRPr="001F2592">
                <w:rPr>
                  <w:rFonts w:ascii="Times New Roman" w:eastAsia="Times New Roman" w:hAnsi="Times New Roman" w:cs="Times New Roman"/>
                  <w:b/>
                  <w:bCs/>
                  <w:color w:val="CD6839"/>
                  <w:sz w:val="24"/>
                  <w:szCs w:val="24"/>
                  <w:u w:val="single"/>
                </w:rPr>
                <w:t>Brownies (Scandinavian)</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w:t>
            </w:r>
            <w:r w:rsidRPr="001F2592">
              <w:rPr>
                <w:rFonts w:ascii="Times New Roman" w:eastAsia="Times New Roman" w:hAnsi="Times New Roman" w:cs="Times New Roman"/>
                <w:sz w:val="24"/>
                <w:szCs w:val="24"/>
              </w:rPr>
              <w:br/>
              <w:t>Delicious Scandinavian brownies made with cocoa, chocolate chips and walnuts or pecan nuts. With chocolate-mocha frosting. We have also a version with </w:t>
            </w:r>
            <w:hyperlink r:id="rId38" w:history="1">
              <w:r w:rsidRPr="001F2592">
                <w:rPr>
                  <w:rFonts w:ascii="Times New Roman" w:eastAsia="Times New Roman" w:hAnsi="Times New Roman" w:cs="Times New Roman"/>
                  <w:color w:val="CD6839"/>
                  <w:sz w:val="24"/>
                  <w:szCs w:val="24"/>
                  <w:u w:val="single"/>
                </w:rPr>
                <w:t>cocoa only</w:t>
              </w:r>
            </w:hyperlink>
            <w:r w:rsidRPr="001F2592">
              <w:rPr>
                <w:rFonts w:ascii="Times New Roman" w:eastAsia="Times New Roman" w:hAnsi="Times New Roman" w:cs="Times New Roman"/>
                <w:sz w:val="24"/>
                <w:szCs w:val="24"/>
              </w:rPr>
              <w:t> and no chocolate.</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24" name="Picture 24"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39" w:history="1">
              <w:r w:rsidRPr="001F2592">
                <w:rPr>
                  <w:rFonts w:ascii="Times New Roman" w:eastAsia="Times New Roman" w:hAnsi="Times New Roman" w:cs="Times New Roman"/>
                  <w:b/>
                  <w:bCs/>
                  <w:color w:val="CD6839"/>
                  <w:sz w:val="24"/>
                  <w:szCs w:val="24"/>
                  <w:u w:val="single"/>
                </w:rPr>
                <w:t>Chocolate Chip Cookie</w:t>
              </w:r>
            </w:hyperlink>
            <w:r w:rsidRPr="001F2592">
              <w:rPr>
                <w:rFonts w:ascii="Times New Roman" w:eastAsia="Times New Roman" w:hAnsi="Times New Roman" w:cs="Times New Roman"/>
                <w:sz w:val="24"/>
                <w:szCs w:val="24"/>
              </w:rPr>
              <w:t> </w:t>
            </w:r>
            <w:r w:rsidRPr="001F2592">
              <w:rPr>
                <w:rFonts w:ascii="Times New Roman" w:eastAsia="Times New Roman" w:hAnsi="Times New Roman" w:cs="Times New Roman"/>
                <w:sz w:val="24"/>
                <w:szCs w:val="24"/>
              </w:rPr>
              <w:br/>
              <w:t>Easy and delicious chocolate chip cookie recipe; a white cookie with added chocolate chips. If you prefer a dark cookie see the recipe below.</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25" name="Picture 25"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0" w:history="1">
              <w:r w:rsidRPr="001F2592">
                <w:rPr>
                  <w:rFonts w:ascii="Times New Roman" w:eastAsia="Times New Roman" w:hAnsi="Times New Roman" w:cs="Times New Roman"/>
                  <w:b/>
                  <w:bCs/>
                  <w:color w:val="CD6839"/>
                  <w:sz w:val="24"/>
                  <w:szCs w:val="24"/>
                  <w:u w:val="single"/>
                </w:rPr>
                <w:t>Chocolate Lava Cakes</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Medium dark </w:t>
            </w:r>
            <w:r w:rsidRPr="001F2592">
              <w:rPr>
                <w:rFonts w:ascii="Times New Roman" w:eastAsia="Times New Roman" w:hAnsi="Times New Roman" w:cs="Times New Roman"/>
                <w:sz w:val="24"/>
                <w:szCs w:val="24"/>
              </w:rPr>
              <w:br/>
              <w:t>Medium dark, rich chocolate cup-cakes with fluid core. This dessert is often served in fine restaurants but it is also easy to make at home.</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26" name="Picture 26"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1" w:history="1">
              <w:r w:rsidRPr="001F2592">
                <w:rPr>
                  <w:rFonts w:ascii="Times New Roman" w:eastAsia="Times New Roman" w:hAnsi="Times New Roman" w:cs="Times New Roman"/>
                  <w:b/>
                  <w:bCs/>
                  <w:color w:val="CD6839"/>
                  <w:sz w:val="24"/>
                  <w:szCs w:val="24"/>
                  <w:u w:val="single"/>
                </w:rPr>
                <w:t>Chocolate Mousse Cake</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w:t>
            </w:r>
            <w:r w:rsidRPr="001F2592">
              <w:rPr>
                <w:rFonts w:ascii="Times New Roman" w:eastAsia="Times New Roman" w:hAnsi="Times New Roman" w:cs="Times New Roman"/>
                <w:sz w:val="24"/>
                <w:szCs w:val="24"/>
              </w:rPr>
              <w:br/>
              <w:t>A moist hazelnut and chocolate cake with dark chocolate mousse.</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27" name="Picture 27"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2" w:history="1">
              <w:r w:rsidRPr="001F2592">
                <w:rPr>
                  <w:rFonts w:ascii="Times New Roman" w:eastAsia="Times New Roman" w:hAnsi="Times New Roman" w:cs="Times New Roman"/>
                  <w:b/>
                  <w:bCs/>
                  <w:color w:val="CD6839"/>
                  <w:sz w:val="24"/>
                  <w:szCs w:val="24"/>
                  <w:u w:val="single"/>
                </w:rPr>
                <w:t>Chocolate Torte (</w:t>
              </w:r>
              <w:proofErr w:type="spellStart"/>
              <w:r w:rsidRPr="001F2592">
                <w:rPr>
                  <w:rFonts w:ascii="Times New Roman" w:eastAsia="Times New Roman" w:hAnsi="Times New Roman" w:cs="Times New Roman"/>
                  <w:b/>
                  <w:bCs/>
                  <w:color w:val="CD6839"/>
                  <w:sz w:val="24"/>
                  <w:szCs w:val="24"/>
                  <w:u w:val="single"/>
                </w:rPr>
                <w:t>Sachertorte</w:t>
              </w:r>
              <w:proofErr w:type="spellEnd"/>
              <w:r w:rsidRPr="001F2592">
                <w:rPr>
                  <w:rFonts w:ascii="Times New Roman" w:eastAsia="Times New Roman" w:hAnsi="Times New Roman" w:cs="Times New Roman"/>
                  <w:b/>
                  <w:bCs/>
                  <w:color w:val="CD6839"/>
                  <w:sz w:val="24"/>
                  <w:szCs w:val="24"/>
                  <w:u w:val="single"/>
                </w:rPr>
                <w:t>)</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Light brown</w:t>
            </w:r>
            <w:proofErr w:type="gramStart"/>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w:t>
            </w:r>
            <w:proofErr w:type="gramEnd"/>
            <w:r w:rsidRPr="001F2592">
              <w:rPr>
                <w:rFonts w:ascii="Verdana" w:eastAsia="Times New Roman" w:hAnsi="Verdana" w:cs="Times New Roman"/>
                <w:b/>
                <w:bCs/>
                <w:color w:val="FFFFFF"/>
                <w:sz w:val="10"/>
              </w:rPr>
              <w:t xml:space="preserve"> frosting </w:t>
            </w:r>
            <w:r w:rsidRPr="001F2592">
              <w:rPr>
                <w:rFonts w:ascii="Times New Roman" w:eastAsia="Times New Roman" w:hAnsi="Times New Roman" w:cs="Times New Roman"/>
                <w:sz w:val="24"/>
                <w:szCs w:val="24"/>
              </w:rPr>
              <w:br/>
              <w:t xml:space="preserve">Our version of the famous Austrian </w:t>
            </w:r>
            <w:proofErr w:type="spellStart"/>
            <w:r w:rsidRPr="001F2592">
              <w:rPr>
                <w:rFonts w:ascii="Times New Roman" w:eastAsia="Times New Roman" w:hAnsi="Times New Roman" w:cs="Times New Roman"/>
                <w:sz w:val="24"/>
                <w:szCs w:val="24"/>
              </w:rPr>
              <w:t>Sachertorte</w:t>
            </w:r>
            <w:proofErr w:type="spellEnd"/>
            <w:r w:rsidRPr="001F2592">
              <w:rPr>
                <w:rFonts w:ascii="Times New Roman" w:eastAsia="Times New Roman" w:hAnsi="Times New Roman" w:cs="Times New Roman"/>
                <w:sz w:val="24"/>
                <w:szCs w:val="24"/>
              </w:rPr>
              <w:t>, one of the best chocolate cakes in the world! A light brown layer cake with apricot filling and dark chocolate icing.</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28" name="Picture 28"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3" w:history="1">
              <w:r w:rsidRPr="001F2592">
                <w:rPr>
                  <w:rFonts w:ascii="Times New Roman" w:eastAsia="Times New Roman" w:hAnsi="Times New Roman" w:cs="Times New Roman"/>
                  <w:b/>
                  <w:bCs/>
                  <w:color w:val="CD6839"/>
                  <w:sz w:val="24"/>
                  <w:szCs w:val="24"/>
                  <w:u w:val="single"/>
                </w:rPr>
                <w:t xml:space="preserve">Classic Chocolate </w:t>
              </w:r>
              <w:proofErr w:type="spellStart"/>
              <w:r w:rsidRPr="001F2592">
                <w:rPr>
                  <w:rFonts w:ascii="Times New Roman" w:eastAsia="Times New Roman" w:hAnsi="Times New Roman" w:cs="Times New Roman"/>
                  <w:b/>
                  <w:bCs/>
                  <w:color w:val="CD6839"/>
                  <w:sz w:val="24"/>
                  <w:szCs w:val="24"/>
                  <w:u w:val="single"/>
                </w:rPr>
                <w:t>Souffle</w:t>
              </w:r>
              <w:proofErr w:type="spellEnd"/>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w:t>
            </w:r>
            <w:proofErr w:type="gramStart"/>
            <w:r w:rsidRPr="001F2592">
              <w:rPr>
                <w:rFonts w:ascii="Verdana" w:eastAsia="Times New Roman" w:hAnsi="Verdana" w:cs="Times New Roman"/>
                <w:b/>
                <w:bCs/>
                <w:color w:val="FFFFFF"/>
                <w:sz w:val="10"/>
              </w:rPr>
              <w:t> </w:t>
            </w:r>
            <w:r w:rsidRPr="001F2592">
              <w:rPr>
                <w:rFonts w:ascii="Times New Roman" w:eastAsia="Times New Roman" w:hAnsi="Times New Roman" w:cs="Times New Roman"/>
                <w:sz w:val="24"/>
                <w:szCs w:val="24"/>
              </w:rPr>
              <w:t> </w:t>
            </w:r>
            <w:proofErr w:type="gramEnd"/>
            <w:r w:rsidRPr="001F2592">
              <w:rPr>
                <w:rFonts w:ascii="Times New Roman" w:eastAsia="Times New Roman" w:hAnsi="Times New Roman" w:cs="Times New Roman"/>
                <w:sz w:val="24"/>
                <w:szCs w:val="24"/>
              </w:rPr>
              <w:br/>
              <w:t xml:space="preserve">Easy recipe for a classical chocolate </w:t>
            </w:r>
            <w:proofErr w:type="spellStart"/>
            <w:r w:rsidRPr="001F2592">
              <w:rPr>
                <w:rFonts w:ascii="Times New Roman" w:eastAsia="Times New Roman" w:hAnsi="Times New Roman" w:cs="Times New Roman"/>
                <w:sz w:val="24"/>
                <w:szCs w:val="24"/>
              </w:rPr>
              <w:t>souffle</w:t>
            </w:r>
            <w:proofErr w:type="spellEnd"/>
            <w:r w:rsidRPr="001F2592">
              <w:rPr>
                <w:rFonts w:ascii="Times New Roman" w:eastAsia="Times New Roman" w:hAnsi="Times New Roman" w:cs="Times New Roman"/>
                <w:sz w:val="24"/>
                <w:szCs w:val="24"/>
              </w:rPr>
              <w:t>. For this recipe you can either use plain bittersweet chocolate, or bittersweet chocolate flavored with orange or raspberries.</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29" name="Picture 29"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4" w:history="1">
              <w:r w:rsidRPr="001F2592">
                <w:rPr>
                  <w:rFonts w:ascii="Times New Roman" w:eastAsia="Times New Roman" w:hAnsi="Times New Roman" w:cs="Times New Roman"/>
                  <w:b/>
                  <w:bCs/>
                  <w:color w:val="CD6839"/>
                  <w:sz w:val="24"/>
                  <w:szCs w:val="24"/>
                  <w:u w:val="single"/>
                </w:rPr>
                <w:t>Dark Chocolate Chip Cookie</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w:t>
            </w:r>
            <w:proofErr w:type="gramStart"/>
            <w:r w:rsidRPr="001F2592">
              <w:rPr>
                <w:rFonts w:ascii="Verdana" w:eastAsia="Times New Roman" w:hAnsi="Verdana" w:cs="Times New Roman"/>
                <w:b/>
                <w:bCs/>
                <w:color w:val="FFFFFF"/>
                <w:sz w:val="10"/>
              </w:rPr>
              <w:t> </w:t>
            </w:r>
            <w:r w:rsidRPr="001F2592">
              <w:rPr>
                <w:rFonts w:ascii="Times New Roman" w:eastAsia="Times New Roman" w:hAnsi="Times New Roman" w:cs="Times New Roman"/>
                <w:sz w:val="24"/>
                <w:szCs w:val="24"/>
              </w:rPr>
              <w:t> </w:t>
            </w:r>
            <w:proofErr w:type="gramEnd"/>
            <w:r w:rsidRPr="001F2592">
              <w:rPr>
                <w:rFonts w:ascii="Times New Roman" w:eastAsia="Times New Roman" w:hAnsi="Times New Roman" w:cs="Times New Roman"/>
                <w:sz w:val="24"/>
                <w:szCs w:val="24"/>
              </w:rPr>
              <w:br/>
              <w:t>Dark chocolate chip cookie recipe; the cookies are made with cocoa powder and chocolate chips.</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0" name="Picture 30"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5" w:history="1">
              <w:r w:rsidRPr="001F2592">
                <w:rPr>
                  <w:rFonts w:ascii="Times New Roman" w:eastAsia="Times New Roman" w:hAnsi="Times New Roman" w:cs="Times New Roman"/>
                  <w:b/>
                  <w:bCs/>
                  <w:color w:val="CD6839"/>
                  <w:sz w:val="24"/>
                  <w:szCs w:val="24"/>
                  <w:u w:val="single"/>
                </w:rPr>
                <w:t>Death By Chocolate</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w:t>
            </w:r>
            <w:r w:rsidRPr="001F2592">
              <w:rPr>
                <w:rFonts w:ascii="Times New Roman" w:eastAsia="Times New Roman" w:hAnsi="Times New Roman" w:cs="Times New Roman"/>
                <w:sz w:val="24"/>
                <w:szCs w:val="24"/>
              </w:rPr>
              <w:br/>
              <w:t>A dark, extremely rich chocolate layer cake with dark chocolate icing. The strong chocolate flavor of this cake is amazing! This is one of our best chocolate cake recipes!</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1" name="Picture 31"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6" w:history="1">
              <w:r w:rsidRPr="001F2592">
                <w:rPr>
                  <w:rFonts w:ascii="Times New Roman" w:eastAsia="Times New Roman" w:hAnsi="Times New Roman" w:cs="Times New Roman"/>
                  <w:b/>
                  <w:bCs/>
                  <w:color w:val="CD6839"/>
                  <w:sz w:val="24"/>
                  <w:szCs w:val="24"/>
                  <w:u w:val="single"/>
                </w:rPr>
                <w:t>Devil's Food Cake</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w:t>
            </w:r>
            <w:r w:rsidRPr="001F2592">
              <w:rPr>
                <w:rFonts w:ascii="Times New Roman" w:eastAsia="Times New Roman" w:hAnsi="Times New Roman" w:cs="Times New Roman"/>
                <w:sz w:val="24"/>
                <w:szCs w:val="24"/>
              </w:rPr>
              <w:br/>
              <w:t>A dark chocolate layer cake made with cocoa with white mountain frosting.</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2" name="Picture 32"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7" w:history="1">
              <w:r w:rsidRPr="001F2592">
                <w:rPr>
                  <w:rFonts w:ascii="Times New Roman" w:eastAsia="Times New Roman" w:hAnsi="Times New Roman" w:cs="Times New Roman"/>
                  <w:b/>
                  <w:bCs/>
                  <w:color w:val="CD6839"/>
                  <w:sz w:val="24"/>
                  <w:szCs w:val="24"/>
                  <w:u w:val="single"/>
                </w:rPr>
                <w:t>Easy Brownies (with cocoa)</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w:t>
            </w:r>
            <w:r w:rsidRPr="001F2592">
              <w:rPr>
                <w:rFonts w:ascii="Times New Roman" w:eastAsia="Times New Roman" w:hAnsi="Times New Roman" w:cs="Times New Roman"/>
                <w:sz w:val="24"/>
                <w:szCs w:val="24"/>
              </w:rPr>
              <w:br/>
              <w:t>Traditional brownies made with cocoa and walnuts or pecan nuts. Dust the brownies with powdered sugar or glace with your favorite chocolate frosting.</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3" name="Picture 33"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8" w:history="1">
              <w:r w:rsidRPr="001F2592">
                <w:rPr>
                  <w:rFonts w:ascii="Times New Roman" w:eastAsia="Times New Roman" w:hAnsi="Times New Roman" w:cs="Times New Roman"/>
                  <w:b/>
                  <w:bCs/>
                  <w:color w:val="CD6839"/>
                  <w:sz w:val="24"/>
                  <w:szCs w:val="24"/>
                  <w:u w:val="single"/>
                </w:rPr>
                <w:t>Easy Chocolate Cake</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Medium dark</w:t>
            </w:r>
            <w:r w:rsidRPr="001F2592">
              <w:rPr>
                <w:rFonts w:ascii="Times New Roman" w:eastAsia="Times New Roman" w:hAnsi="Times New Roman" w:cs="Times New Roman"/>
                <w:sz w:val="24"/>
                <w:szCs w:val="24"/>
              </w:rPr>
              <w:br/>
              <w:t>An easy recipe for a delicious two-layer chocolate cake.</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4" name="Picture 34"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49" w:history="1">
              <w:r w:rsidRPr="001F2592">
                <w:rPr>
                  <w:rFonts w:ascii="Times New Roman" w:eastAsia="Times New Roman" w:hAnsi="Times New Roman" w:cs="Times New Roman"/>
                  <w:b/>
                  <w:bCs/>
                  <w:color w:val="CD6839"/>
                  <w:sz w:val="24"/>
                  <w:szCs w:val="24"/>
                  <w:u w:val="single"/>
                </w:rPr>
                <w:t>Flourless Chocolate Cake (French)</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w:t>
            </w:r>
            <w:r w:rsidRPr="001F2592">
              <w:rPr>
                <w:rFonts w:ascii="Times New Roman" w:eastAsia="Times New Roman" w:hAnsi="Times New Roman" w:cs="Times New Roman"/>
                <w:sz w:val="24"/>
                <w:szCs w:val="24"/>
              </w:rPr>
              <w:br/>
              <w:t>Recipe for a traditional rich and moist French cake without flour. An easy and delicious cake!</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5" name="Picture 35"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50" w:history="1">
              <w:r w:rsidRPr="001F2592">
                <w:rPr>
                  <w:rFonts w:ascii="Times New Roman" w:eastAsia="Times New Roman" w:hAnsi="Times New Roman" w:cs="Times New Roman"/>
                  <w:b/>
                  <w:bCs/>
                  <w:color w:val="CD6839"/>
                  <w:sz w:val="24"/>
                  <w:szCs w:val="24"/>
                  <w:u w:val="single"/>
                </w:rPr>
                <w:t>Flourless Chocolate Cake (Scandinavian)</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w:t>
            </w:r>
            <w:r w:rsidRPr="001F2592">
              <w:rPr>
                <w:rFonts w:ascii="Times New Roman" w:eastAsia="Times New Roman" w:hAnsi="Times New Roman" w:cs="Times New Roman"/>
                <w:sz w:val="24"/>
                <w:szCs w:val="24"/>
              </w:rPr>
              <w:br/>
              <w:t>A rich flourless chocolate cake with less fat and more chocolate flavor!</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6" name="Picture 36"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51" w:history="1">
              <w:r w:rsidRPr="001F2592">
                <w:rPr>
                  <w:rFonts w:ascii="Times New Roman" w:eastAsia="Times New Roman" w:hAnsi="Times New Roman" w:cs="Times New Roman"/>
                  <w:b/>
                  <w:bCs/>
                  <w:color w:val="CD6839"/>
                  <w:sz w:val="24"/>
                  <w:szCs w:val="24"/>
                  <w:u w:val="single"/>
                </w:rPr>
                <w:t>Flourless Chocolate Muffins</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Medium dark </w:t>
            </w:r>
            <w:r w:rsidRPr="001F2592">
              <w:rPr>
                <w:rFonts w:ascii="Times New Roman" w:eastAsia="Times New Roman" w:hAnsi="Times New Roman" w:cs="Times New Roman"/>
                <w:sz w:val="24"/>
                <w:szCs w:val="24"/>
              </w:rPr>
              <w:br/>
              <w:t>Flourless, moist chocolate muffins with almond flour (finely ground almonds), cocoa and chocolate chips.</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7" name="Picture 37"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52" w:history="1">
              <w:r w:rsidRPr="001F2592">
                <w:rPr>
                  <w:rFonts w:ascii="Times New Roman" w:eastAsia="Times New Roman" w:hAnsi="Times New Roman" w:cs="Times New Roman"/>
                  <w:b/>
                  <w:bCs/>
                  <w:color w:val="CD6839"/>
                  <w:sz w:val="24"/>
                  <w:szCs w:val="24"/>
                  <w:u w:val="single"/>
                </w:rPr>
                <w:t>Chocolate Layer Cake</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Medium dark </w:t>
            </w:r>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frosting </w:t>
            </w:r>
            <w:r w:rsidRPr="001F2592">
              <w:rPr>
                <w:rFonts w:ascii="Times New Roman" w:eastAsia="Times New Roman" w:hAnsi="Times New Roman" w:cs="Times New Roman"/>
                <w:sz w:val="24"/>
                <w:szCs w:val="24"/>
              </w:rPr>
              <w:br/>
              <w:t>A rich, medium dark chocolate layer cake. See also our chocolate layer cake recipe with </w:t>
            </w:r>
            <w:hyperlink r:id="rId53" w:history="1">
              <w:r w:rsidRPr="001F2592">
                <w:rPr>
                  <w:rFonts w:ascii="Times New Roman" w:eastAsia="Times New Roman" w:hAnsi="Times New Roman" w:cs="Times New Roman"/>
                  <w:color w:val="CD6839"/>
                  <w:sz w:val="24"/>
                  <w:szCs w:val="24"/>
                  <w:u w:val="single"/>
                </w:rPr>
                <w:t>only cocoa</w:t>
              </w:r>
            </w:hyperlink>
            <w:r w:rsidRPr="001F2592">
              <w:rPr>
                <w:rFonts w:ascii="Times New Roman" w:eastAsia="Times New Roman" w:hAnsi="Times New Roman" w:cs="Times New Roman"/>
                <w:sz w:val="24"/>
                <w:szCs w:val="24"/>
              </w:rPr>
              <w:t> and no chocolate.</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8" name="Picture 38"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54" w:history="1">
              <w:r w:rsidRPr="001F2592">
                <w:rPr>
                  <w:rFonts w:ascii="Times New Roman" w:eastAsia="Times New Roman" w:hAnsi="Times New Roman" w:cs="Times New Roman"/>
                  <w:b/>
                  <w:bCs/>
                  <w:color w:val="CD6839"/>
                  <w:sz w:val="24"/>
                  <w:szCs w:val="24"/>
                  <w:u w:val="single"/>
                </w:rPr>
                <w:t>Chocolate Muffins</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Medium dark </w:t>
            </w:r>
            <w:r w:rsidRPr="001F2592">
              <w:rPr>
                <w:rFonts w:ascii="Times New Roman" w:eastAsia="Times New Roman" w:hAnsi="Times New Roman" w:cs="Times New Roman"/>
                <w:sz w:val="24"/>
                <w:szCs w:val="24"/>
              </w:rPr>
              <w:br/>
              <w:t>Delicious, rich, moist, medium dark chocolate muffins.</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39" name="Picture 39"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55" w:history="1">
              <w:r w:rsidRPr="001F2592">
                <w:rPr>
                  <w:rFonts w:ascii="Times New Roman" w:eastAsia="Times New Roman" w:hAnsi="Times New Roman" w:cs="Times New Roman"/>
                  <w:b/>
                  <w:bCs/>
                  <w:color w:val="CD6839"/>
                  <w:sz w:val="24"/>
                  <w:szCs w:val="24"/>
                  <w:u w:val="single"/>
                </w:rPr>
                <w:t>Semi-liquid Chocolate Cake</w:t>
              </w:r>
            </w:hyperlink>
            <w:r w:rsidRPr="001F2592">
              <w:rPr>
                <w:rFonts w:ascii="Times New Roman" w:eastAsia="Times New Roman" w:hAnsi="Times New Roman" w:cs="Times New Roman"/>
                <w:sz w:val="24"/>
                <w:szCs w:val="24"/>
              </w:rPr>
              <w:t> </w:t>
            </w:r>
            <w:r w:rsidRPr="001F2592">
              <w:rPr>
                <w:rFonts w:ascii="Verdana" w:eastAsia="Times New Roman" w:hAnsi="Verdana" w:cs="Times New Roman"/>
                <w:b/>
                <w:bCs/>
                <w:color w:val="FFFFFF"/>
                <w:sz w:val="10"/>
              </w:rPr>
              <w:t> Dark </w:t>
            </w:r>
            <w:r w:rsidRPr="001F2592">
              <w:rPr>
                <w:rFonts w:ascii="Times New Roman" w:eastAsia="Times New Roman" w:hAnsi="Times New Roman" w:cs="Times New Roman"/>
                <w:sz w:val="24"/>
                <w:szCs w:val="24"/>
              </w:rPr>
              <w:br/>
              <w:t xml:space="preserve">A rich, flourless chocolate cake with liquid center. Serve warm with </w:t>
            </w:r>
            <w:proofErr w:type="spellStart"/>
            <w:r w:rsidRPr="001F2592">
              <w:rPr>
                <w:rFonts w:ascii="Times New Roman" w:eastAsia="Times New Roman" w:hAnsi="Times New Roman" w:cs="Times New Roman"/>
                <w:sz w:val="24"/>
                <w:szCs w:val="24"/>
              </w:rPr>
              <w:t>icecream</w:t>
            </w:r>
            <w:proofErr w:type="spellEnd"/>
            <w:r w:rsidRPr="001F2592">
              <w:rPr>
                <w:rFonts w:ascii="Times New Roman" w:eastAsia="Times New Roman" w:hAnsi="Times New Roman" w:cs="Times New Roman"/>
                <w:sz w:val="24"/>
                <w:szCs w:val="24"/>
              </w:rPr>
              <w:t>!</w:t>
            </w:r>
          </w:p>
        </w:tc>
      </w:tr>
      <w:tr w:rsidR="001F2592" w:rsidRPr="001F2592" w:rsidTr="001F2592">
        <w:trPr>
          <w:tblCellSpacing w:w="0" w:type="dxa"/>
        </w:trPr>
        <w:tc>
          <w:tcPr>
            <w:tcW w:w="0" w:type="auto"/>
            <w:vMerge/>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p>
        </w:tc>
        <w:tc>
          <w:tcPr>
            <w:tcW w:w="15" w:type="dxa"/>
            <w:vAlign w:val="center"/>
            <w:hideMark/>
          </w:tcPr>
          <w:p w:rsidR="001F2592" w:rsidRPr="001F2592" w:rsidRDefault="001F2592" w:rsidP="001F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803910"/>
                  <wp:effectExtent l="0" t="0" r="0" b="0"/>
                  <wp:docPr id="40" name="Picture 40" descr="http://www.cacaoweb.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acaoweb.net/images/blank.gif"/>
                          <pic:cNvPicPr>
                            <a:picLocks noChangeAspect="1" noChangeArrowheads="1"/>
                          </pic:cNvPicPr>
                        </pic:nvPicPr>
                        <pic:blipFill>
                          <a:blip r:embed="rId34"/>
                          <a:srcRect/>
                          <a:stretch>
                            <a:fillRect/>
                          </a:stretch>
                        </pic:blipFill>
                        <pic:spPr bwMode="auto">
                          <a:xfrm>
                            <a:off x="0" y="0"/>
                            <a:ext cx="6350" cy="803910"/>
                          </a:xfrm>
                          <a:prstGeom prst="rect">
                            <a:avLst/>
                          </a:prstGeom>
                          <a:noFill/>
                          <a:ln w="9525">
                            <a:noFill/>
                            <a:miter lim="800000"/>
                            <a:headEnd/>
                            <a:tailEnd/>
                          </a:ln>
                        </pic:spPr>
                      </pic:pic>
                    </a:graphicData>
                  </a:graphic>
                </wp:inline>
              </w:drawing>
            </w:r>
          </w:p>
        </w:tc>
        <w:tc>
          <w:tcPr>
            <w:tcW w:w="0" w:type="auto"/>
            <w:hideMark/>
          </w:tcPr>
          <w:p w:rsidR="001F2592" w:rsidRPr="001F2592" w:rsidRDefault="001F2592" w:rsidP="001F2592">
            <w:pPr>
              <w:spacing w:after="0" w:line="240" w:lineRule="auto"/>
              <w:rPr>
                <w:rFonts w:ascii="Times New Roman" w:eastAsia="Times New Roman" w:hAnsi="Times New Roman" w:cs="Times New Roman"/>
                <w:sz w:val="24"/>
                <w:szCs w:val="24"/>
              </w:rPr>
            </w:pPr>
            <w:hyperlink r:id="rId56" w:history="1">
              <w:r w:rsidRPr="001F2592">
                <w:rPr>
                  <w:rFonts w:ascii="Times New Roman" w:eastAsia="Times New Roman" w:hAnsi="Times New Roman" w:cs="Times New Roman"/>
                  <w:b/>
                  <w:bCs/>
                  <w:color w:val="CD6839"/>
                  <w:sz w:val="24"/>
                  <w:szCs w:val="24"/>
                  <w:u w:val="single"/>
                </w:rPr>
                <w:t>The best cakes with cocoa</w:t>
              </w:r>
            </w:hyperlink>
            <w:r w:rsidRPr="001F2592">
              <w:rPr>
                <w:rFonts w:ascii="Times New Roman" w:eastAsia="Times New Roman" w:hAnsi="Times New Roman" w:cs="Times New Roman"/>
                <w:sz w:val="24"/>
                <w:szCs w:val="24"/>
              </w:rPr>
              <w:br/>
              <w:t>A selection of delicious chocolate cake recipes with unsweetened cocoa powder.</w:t>
            </w:r>
          </w:p>
        </w:tc>
      </w:tr>
    </w:tbl>
    <w:p w:rsidR="001F2592" w:rsidRDefault="001F2592" w:rsidP="001F2592"/>
    <w:p w:rsidR="001F2592" w:rsidRDefault="001F2592" w:rsidP="001F2592"/>
    <w:p w:rsidR="001F2592" w:rsidRDefault="001F2592" w:rsidP="001F2592"/>
    <w:p w:rsidR="001F2592" w:rsidRDefault="001F2592" w:rsidP="001F2592"/>
    <w:p w:rsidR="001F2592" w:rsidRDefault="001F2592" w:rsidP="001F2592"/>
    <w:p w:rsidR="001F2592" w:rsidRDefault="001F2592" w:rsidP="001F2592">
      <w:r>
        <w:rPr>
          <w:rStyle w:val="apple-style-span"/>
          <w:rFonts w:ascii="Arial" w:hAnsi="Arial" w:cs="Arial"/>
          <w:b/>
          <w:bCs/>
          <w:color w:val="000080"/>
          <w:sz w:val="27"/>
          <w:szCs w:val="27"/>
        </w:rPr>
        <w:t>CAKES FOR ALL SEASONS &amp; REASONS</w:t>
      </w:r>
      <w:r>
        <w:rPr>
          <w:rFonts w:ascii="Arial" w:hAnsi="Arial" w:cs="Arial"/>
          <w:b/>
          <w:bCs/>
          <w:color w:val="000080"/>
          <w:sz w:val="27"/>
          <w:szCs w:val="27"/>
        </w:rPr>
        <w:br/>
      </w:r>
      <w:r>
        <w:rPr>
          <w:rFonts w:ascii="Arial" w:hAnsi="Arial" w:cs="Arial"/>
          <w:b/>
          <w:bCs/>
          <w:color w:val="000080"/>
          <w:sz w:val="27"/>
          <w:szCs w:val="27"/>
        </w:rPr>
        <w:br/>
      </w:r>
      <w:proofErr w:type="gramStart"/>
      <w:r>
        <w:rPr>
          <w:rStyle w:val="apple-style-span"/>
          <w:rFonts w:ascii="Arial" w:hAnsi="Arial" w:cs="Arial"/>
          <w:b/>
          <w:bCs/>
          <w:color w:val="000080"/>
          <w:sz w:val="27"/>
          <w:szCs w:val="27"/>
        </w:rPr>
        <w:t>Now</w:t>
      </w:r>
      <w:proofErr w:type="gramEnd"/>
      <w:r>
        <w:rPr>
          <w:rStyle w:val="apple-style-span"/>
          <w:rFonts w:ascii="Arial" w:hAnsi="Arial" w:cs="Arial"/>
          <w:b/>
          <w:bCs/>
          <w:color w:val="000080"/>
          <w:sz w:val="27"/>
          <w:szCs w:val="27"/>
        </w:rPr>
        <w:t>, let’s get down to basics…. If you’re thinking of serving a special treat for the holidays, a birthday, anniversary, or just a simple dessert for after the dinner meal, can anything fit the bill better than CAKE? Of course not! There are just too many wonderful recipes and tastes in today’s world to even try and resist.</w:t>
      </w:r>
      <w:r>
        <w:rPr>
          <w:rStyle w:val="apple-converted-space"/>
          <w:rFonts w:ascii="Arial" w:hAnsi="Arial" w:cs="Arial"/>
          <w:b/>
          <w:bCs/>
          <w:color w:val="000080"/>
          <w:sz w:val="27"/>
          <w:szCs w:val="27"/>
        </w:rPr>
        <w:t> </w:t>
      </w:r>
      <w:r>
        <w:rPr>
          <w:rFonts w:ascii="Arial" w:hAnsi="Arial" w:cs="Arial"/>
          <w:b/>
          <w:bCs/>
          <w:color w:val="000080"/>
          <w:sz w:val="27"/>
          <w:szCs w:val="27"/>
        </w:rPr>
        <w:br/>
      </w:r>
      <w:r>
        <w:rPr>
          <w:rFonts w:ascii="Arial" w:hAnsi="Arial" w:cs="Arial"/>
          <w:b/>
          <w:bCs/>
          <w:color w:val="000080"/>
          <w:sz w:val="27"/>
          <w:szCs w:val="27"/>
        </w:rPr>
        <w:br/>
      </w:r>
      <w:r>
        <w:rPr>
          <w:rStyle w:val="apple-style-span"/>
          <w:rFonts w:ascii="Arial" w:hAnsi="Arial" w:cs="Arial"/>
          <w:b/>
          <w:bCs/>
          <w:color w:val="000080"/>
          <w:sz w:val="27"/>
          <w:szCs w:val="27"/>
        </w:rPr>
        <w:t>If watching your fat intake, SPONGE CAKE is the smart and healthy choice. It is easy to prepare, and full of more air than calories. Several well beaten egg whites, will give this cake a delightful spongy affect when baked with flour, sugar, soda, and a dash of salt.</w:t>
      </w:r>
      <w:r>
        <w:rPr>
          <w:rFonts w:ascii="Arial" w:hAnsi="Arial" w:cs="Arial"/>
          <w:b/>
          <w:bCs/>
          <w:color w:val="000080"/>
          <w:sz w:val="27"/>
          <w:szCs w:val="27"/>
        </w:rPr>
        <w:br/>
      </w:r>
      <w:r>
        <w:rPr>
          <w:rFonts w:ascii="Arial" w:hAnsi="Arial" w:cs="Arial"/>
          <w:b/>
          <w:bCs/>
          <w:color w:val="000080"/>
          <w:sz w:val="27"/>
          <w:szCs w:val="27"/>
        </w:rPr>
        <w:br/>
      </w:r>
      <w:r>
        <w:rPr>
          <w:rStyle w:val="apple-style-span"/>
          <w:rFonts w:ascii="Arial" w:hAnsi="Arial" w:cs="Arial"/>
          <w:b/>
          <w:bCs/>
          <w:color w:val="000080"/>
          <w:sz w:val="27"/>
          <w:szCs w:val="27"/>
        </w:rPr>
        <w:t>If you’re not worried about calories, then go for homemade CHEESECAKE. It’s wonderfully rich and tasty. Full of cream cheese, eggs, sugar, Borden’s condensed milk, and baked in a graham cracker crust. What could be better?</w:t>
      </w:r>
      <w:r>
        <w:rPr>
          <w:rFonts w:ascii="Arial" w:hAnsi="Arial" w:cs="Arial"/>
          <w:b/>
          <w:bCs/>
          <w:color w:val="000080"/>
          <w:sz w:val="27"/>
          <w:szCs w:val="27"/>
        </w:rPr>
        <w:br/>
      </w:r>
      <w:r>
        <w:rPr>
          <w:rFonts w:ascii="Arial" w:hAnsi="Arial" w:cs="Arial"/>
          <w:b/>
          <w:bCs/>
          <w:color w:val="000080"/>
          <w:sz w:val="27"/>
          <w:szCs w:val="27"/>
        </w:rPr>
        <w:br/>
      </w:r>
      <w:r>
        <w:rPr>
          <w:rStyle w:val="apple-style-span"/>
          <w:rFonts w:ascii="Arial" w:hAnsi="Arial" w:cs="Arial"/>
          <w:b/>
          <w:bCs/>
          <w:color w:val="000080"/>
          <w:sz w:val="27"/>
          <w:szCs w:val="27"/>
        </w:rPr>
        <w:t>And then there’s CHOCOLATE CAKE RECIPES, deep, rich, lovely chocolate. If you took a survey of people who hate chocolate, the count would most assuredly be under one tenth of one percent. So how can you fail in baking a chocolate cake for friends and family?</w:t>
      </w:r>
      <w:r>
        <w:rPr>
          <w:rFonts w:ascii="Arial" w:hAnsi="Arial" w:cs="Arial"/>
          <w:b/>
          <w:bCs/>
          <w:color w:val="000080"/>
          <w:sz w:val="27"/>
          <w:szCs w:val="27"/>
        </w:rPr>
        <w:br/>
      </w:r>
      <w:r>
        <w:rPr>
          <w:rFonts w:ascii="Arial" w:hAnsi="Arial" w:cs="Arial"/>
          <w:b/>
          <w:bCs/>
          <w:color w:val="000080"/>
          <w:sz w:val="27"/>
          <w:szCs w:val="27"/>
        </w:rPr>
        <w:br/>
      </w:r>
      <w:r>
        <w:rPr>
          <w:rStyle w:val="apple-style-span"/>
          <w:rFonts w:ascii="Arial" w:hAnsi="Arial" w:cs="Arial"/>
          <w:b/>
          <w:bCs/>
          <w:color w:val="000080"/>
          <w:sz w:val="27"/>
          <w:szCs w:val="27"/>
        </w:rPr>
        <w:t>In the fall season when fruits are in abundance, there are all sorts of fruit you can add to upside down cakes. Delicious peach, apple, pear, prune, and apricot flavors add to the taste of FRUITCAKE. (And I don’t mean dried fruit in those horrid Christmas cakes.) Raspberry, huckleberry, boysenberry, cherry, etc., are also great tastes to savor in tortes and cakes.</w:t>
      </w:r>
      <w:r>
        <w:rPr>
          <w:rFonts w:ascii="Arial" w:hAnsi="Arial" w:cs="Arial"/>
          <w:b/>
          <w:bCs/>
          <w:color w:val="000080"/>
          <w:sz w:val="27"/>
          <w:szCs w:val="27"/>
        </w:rPr>
        <w:br/>
      </w:r>
      <w:r>
        <w:rPr>
          <w:rFonts w:ascii="Arial" w:hAnsi="Arial" w:cs="Arial"/>
          <w:b/>
          <w:bCs/>
          <w:color w:val="000080"/>
          <w:sz w:val="27"/>
          <w:szCs w:val="27"/>
        </w:rPr>
        <w:br/>
      </w:r>
      <w:r>
        <w:rPr>
          <w:rStyle w:val="apple-style-span"/>
          <w:rFonts w:ascii="Arial" w:hAnsi="Arial" w:cs="Arial"/>
          <w:b/>
          <w:bCs/>
          <w:color w:val="000080"/>
          <w:sz w:val="27"/>
          <w:szCs w:val="27"/>
        </w:rPr>
        <w:t xml:space="preserve">In today’s modern cookbooks, on the internet, or in viewing television’s favorite cooking programs, one can easily find the perfect cake for any occasion. So go straight to the kitchen and rattle those baking dishes </w:t>
      </w:r>
      <w:r>
        <w:rPr>
          <w:rStyle w:val="apple-style-span"/>
          <w:rFonts w:ascii="Arial" w:hAnsi="Arial" w:cs="Arial"/>
          <w:b/>
          <w:bCs/>
          <w:color w:val="000080"/>
          <w:sz w:val="27"/>
          <w:szCs w:val="27"/>
        </w:rPr>
        <w:lastRenderedPageBreak/>
        <w:t>back into good use. Your family will love these delicious cakes. Here at recipes 4 cakes we strive to have all the best cake recipes and plenty of tips and hints to help you create every flavor of healthy ~n~ homemade cakes.</w:t>
      </w:r>
    </w:p>
    <w:sectPr w:rsidR="001F2592" w:rsidSect="00752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1F2592"/>
    <w:rsid w:val="000453B0"/>
    <w:rsid w:val="000A1F21"/>
    <w:rsid w:val="000A534A"/>
    <w:rsid w:val="000F7DB8"/>
    <w:rsid w:val="001138CF"/>
    <w:rsid w:val="00122608"/>
    <w:rsid w:val="001543B4"/>
    <w:rsid w:val="00171EC7"/>
    <w:rsid w:val="001975FB"/>
    <w:rsid w:val="001A7DEC"/>
    <w:rsid w:val="001C250B"/>
    <w:rsid w:val="001F2592"/>
    <w:rsid w:val="001F7776"/>
    <w:rsid w:val="00211285"/>
    <w:rsid w:val="00234C4B"/>
    <w:rsid w:val="00253F59"/>
    <w:rsid w:val="002567AF"/>
    <w:rsid w:val="0026096D"/>
    <w:rsid w:val="00265F3B"/>
    <w:rsid w:val="00266866"/>
    <w:rsid w:val="00274097"/>
    <w:rsid w:val="002A125B"/>
    <w:rsid w:val="002E53EA"/>
    <w:rsid w:val="00300F08"/>
    <w:rsid w:val="003068F2"/>
    <w:rsid w:val="003306BE"/>
    <w:rsid w:val="0033180F"/>
    <w:rsid w:val="0033655F"/>
    <w:rsid w:val="00360589"/>
    <w:rsid w:val="00361E8D"/>
    <w:rsid w:val="00394B1C"/>
    <w:rsid w:val="003954B7"/>
    <w:rsid w:val="003A2B28"/>
    <w:rsid w:val="003B4FAA"/>
    <w:rsid w:val="00415EC9"/>
    <w:rsid w:val="004279AE"/>
    <w:rsid w:val="004B3CA4"/>
    <w:rsid w:val="00500C79"/>
    <w:rsid w:val="00573E7F"/>
    <w:rsid w:val="00686EBF"/>
    <w:rsid w:val="006B25E5"/>
    <w:rsid w:val="006C2969"/>
    <w:rsid w:val="006E4478"/>
    <w:rsid w:val="00747EC7"/>
    <w:rsid w:val="007528FE"/>
    <w:rsid w:val="00766999"/>
    <w:rsid w:val="00784B95"/>
    <w:rsid w:val="00786E95"/>
    <w:rsid w:val="007963E7"/>
    <w:rsid w:val="007A3686"/>
    <w:rsid w:val="007A5A9A"/>
    <w:rsid w:val="007B1C7E"/>
    <w:rsid w:val="007B4112"/>
    <w:rsid w:val="00824A47"/>
    <w:rsid w:val="00874792"/>
    <w:rsid w:val="008C4F62"/>
    <w:rsid w:val="00915D71"/>
    <w:rsid w:val="009451C1"/>
    <w:rsid w:val="00950CF1"/>
    <w:rsid w:val="009908D3"/>
    <w:rsid w:val="00994192"/>
    <w:rsid w:val="009C169F"/>
    <w:rsid w:val="009D2966"/>
    <w:rsid w:val="00A5730D"/>
    <w:rsid w:val="00A727C6"/>
    <w:rsid w:val="00A8737A"/>
    <w:rsid w:val="00AA733D"/>
    <w:rsid w:val="00B43E37"/>
    <w:rsid w:val="00BA431D"/>
    <w:rsid w:val="00BD0AA4"/>
    <w:rsid w:val="00C056D7"/>
    <w:rsid w:val="00C05964"/>
    <w:rsid w:val="00C25BD6"/>
    <w:rsid w:val="00C67087"/>
    <w:rsid w:val="00CB3655"/>
    <w:rsid w:val="00CD48D8"/>
    <w:rsid w:val="00D432A2"/>
    <w:rsid w:val="00D44F8C"/>
    <w:rsid w:val="00D940CF"/>
    <w:rsid w:val="00DB53C8"/>
    <w:rsid w:val="00DF242D"/>
    <w:rsid w:val="00E02C1C"/>
    <w:rsid w:val="00E33F7E"/>
    <w:rsid w:val="00E44846"/>
    <w:rsid w:val="00E80557"/>
    <w:rsid w:val="00EB557B"/>
    <w:rsid w:val="00F317CD"/>
    <w:rsid w:val="00F72FEB"/>
    <w:rsid w:val="00F74397"/>
    <w:rsid w:val="00F82C3E"/>
    <w:rsid w:val="00FA00AE"/>
    <w:rsid w:val="00FA6955"/>
    <w:rsid w:val="00FB3BFE"/>
    <w:rsid w:val="00FF7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FE"/>
  </w:style>
  <w:style w:type="paragraph" w:styleId="Heading1">
    <w:name w:val="heading 1"/>
    <w:basedOn w:val="Normal"/>
    <w:link w:val="Heading1Char"/>
    <w:uiPriority w:val="9"/>
    <w:qFormat/>
    <w:rsid w:val="001F2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5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2592"/>
  </w:style>
  <w:style w:type="character" w:styleId="Strong">
    <w:name w:val="Strong"/>
    <w:basedOn w:val="DefaultParagraphFont"/>
    <w:uiPriority w:val="22"/>
    <w:qFormat/>
    <w:rsid w:val="001F2592"/>
    <w:rPr>
      <w:b/>
      <w:bCs/>
    </w:rPr>
  </w:style>
  <w:style w:type="character" w:customStyle="1" w:styleId="cakecode">
    <w:name w:val="cakecode"/>
    <w:basedOn w:val="DefaultParagraphFont"/>
    <w:rsid w:val="001F2592"/>
  </w:style>
  <w:style w:type="paragraph" w:styleId="BalloonText">
    <w:name w:val="Balloon Text"/>
    <w:basedOn w:val="Normal"/>
    <w:link w:val="BalloonTextChar"/>
    <w:uiPriority w:val="99"/>
    <w:semiHidden/>
    <w:unhideWhenUsed/>
    <w:rsid w:val="001F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592"/>
    <w:rPr>
      <w:rFonts w:ascii="Tahoma" w:hAnsi="Tahoma" w:cs="Tahoma"/>
      <w:sz w:val="16"/>
      <w:szCs w:val="16"/>
    </w:rPr>
  </w:style>
  <w:style w:type="character" w:customStyle="1" w:styleId="Heading1Char">
    <w:name w:val="Heading 1 Char"/>
    <w:basedOn w:val="DefaultParagraphFont"/>
    <w:link w:val="Heading1"/>
    <w:uiPriority w:val="9"/>
    <w:rsid w:val="001F259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F2592"/>
    <w:rPr>
      <w:color w:val="0000FF"/>
      <w:u w:val="single"/>
    </w:rPr>
  </w:style>
  <w:style w:type="character" w:customStyle="1" w:styleId="darkbrown">
    <w:name w:val="darkbrown"/>
    <w:basedOn w:val="DefaultParagraphFont"/>
    <w:rsid w:val="001F2592"/>
  </w:style>
  <w:style w:type="character" w:customStyle="1" w:styleId="brown">
    <w:name w:val="brown"/>
    <w:basedOn w:val="DefaultParagraphFont"/>
    <w:rsid w:val="001F2592"/>
  </w:style>
  <w:style w:type="character" w:customStyle="1" w:styleId="lightbrown">
    <w:name w:val="lightbrown"/>
    <w:basedOn w:val="DefaultParagraphFont"/>
    <w:rsid w:val="001F2592"/>
  </w:style>
  <w:style w:type="character" w:customStyle="1" w:styleId="apple-style-span">
    <w:name w:val="apple-style-span"/>
    <w:basedOn w:val="DefaultParagraphFont"/>
    <w:rsid w:val="001F2592"/>
  </w:style>
</w:styles>
</file>

<file path=word/webSettings.xml><?xml version="1.0" encoding="utf-8"?>
<w:webSettings xmlns:r="http://schemas.openxmlformats.org/officeDocument/2006/relationships" xmlns:w="http://schemas.openxmlformats.org/wordprocessingml/2006/main">
  <w:divs>
    <w:div w:id="228737052">
      <w:bodyDiv w:val="1"/>
      <w:marLeft w:val="0"/>
      <w:marRight w:val="0"/>
      <w:marTop w:val="0"/>
      <w:marBottom w:val="0"/>
      <w:divBdr>
        <w:top w:val="none" w:sz="0" w:space="0" w:color="auto"/>
        <w:left w:val="none" w:sz="0" w:space="0" w:color="auto"/>
        <w:bottom w:val="none" w:sz="0" w:space="0" w:color="auto"/>
        <w:right w:val="none" w:sz="0" w:space="0" w:color="auto"/>
      </w:divBdr>
      <w:divsChild>
        <w:div w:id="1933736655">
          <w:marLeft w:val="0"/>
          <w:marRight w:val="0"/>
          <w:marTop w:val="0"/>
          <w:marBottom w:val="0"/>
          <w:divBdr>
            <w:top w:val="none" w:sz="0" w:space="0" w:color="auto"/>
            <w:left w:val="none" w:sz="0" w:space="0" w:color="auto"/>
            <w:bottom w:val="none" w:sz="0" w:space="0" w:color="auto"/>
            <w:right w:val="none" w:sz="0" w:space="0" w:color="auto"/>
          </w:divBdr>
        </w:div>
        <w:div w:id="2065518661">
          <w:marLeft w:val="0"/>
          <w:marRight w:val="0"/>
          <w:marTop w:val="0"/>
          <w:marBottom w:val="0"/>
          <w:divBdr>
            <w:top w:val="none" w:sz="0" w:space="0" w:color="auto"/>
            <w:left w:val="none" w:sz="0" w:space="0" w:color="auto"/>
            <w:bottom w:val="none" w:sz="0" w:space="0" w:color="auto"/>
            <w:right w:val="none" w:sz="0" w:space="0" w:color="auto"/>
          </w:divBdr>
        </w:div>
        <w:div w:id="2037807096">
          <w:marLeft w:val="0"/>
          <w:marRight w:val="0"/>
          <w:marTop w:val="0"/>
          <w:marBottom w:val="0"/>
          <w:divBdr>
            <w:top w:val="none" w:sz="0" w:space="0" w:color="auto"/>
            <w:left w:val="none" w:sz="0" w:space="0" w:color="auto"/>
            <w:bottom w:val="none" w:sz="0" w:space="0" w:color="auto"/>
            <w:right w:val="none" w:sz="0" w:space="0" w:color="auto"/>
          </w:divBdr>
        </w:div>
      </w:divsChild>
    </w:div>
    <w:div w:id="925378810">
      <w:bodyDiv w:val="1"/>
      <w:marLeft w:val="0"/>
      <w:marRight w:val="0"/>
      <w:marTop w:val="0"/>
      <w:marBottom w:val="0"/>
      <w:divBdr>
        <w:top w:val="none" w:sz="0" w:space="0" w:color="auto"/>
        <w:left w:val="none" w:sz="0" w:space="0" w:color="auto"/>
        <w:bottom w:val="none" w:sz="0" w:space="0" w:color="auto"/>
        <w:right w:val="none" w:sz="0" w:space="0" w:color="auto"/>
      </w:divBdr>
    </w:div>
    <w:div w:id="214291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malmaison-oxford.com/" TargetMode="External"/><Relationship Id="rId26" Type="http://schemas.openxmlformats.org/officeDocument/2006/relationships/hyperlink" Target="http://www.thetythebarn.co.uk/" TargetMode="External"/><Relationship Id="rId39" Type="http://schemas.openxmlformats.org/officeDocument/2006/relationships/hyperlink" Target="http://www.cacaoweb.net/chocolatechipcookies.html" TargetMode="External"/><Relationship Id="rId21" Type="http://schemas.openxmlformats.org/officeDocument/2006/relationships/hyperlink" Target="http://www.four-pillars.co.uk/" TargetMode="External"/><Relationship Id="rId34" Type="http://schemas.openxmlformats.org/officeDocument/2006/relationships/image" Target="media/image13.gif"/><Relationship Id="rId42" Type="http://schemas.openxmlformats.org/officeDocument/2006/relationships/hyperlink" Target="http://www.cacaoweb.net/chocolatetorte.html" TargetMode="External"/><Relationship Id="rId47" Type="http://schemas.openxmlformats.org/officeDocument/2006/relationships/hyperlink" Target="http://www.cacaoweb.net/brownies3.html" TargetMode="External"/><Relationship Id="rId50" Type="http://schemas.openxmlformats.org/officeDocument/2006/relationships/hyperlink" Target="http://www.cacaoweb.net/flourlesschocolatecake2.html" TargetMode="External"/><Relationship Id="rId55" Type="http://schemas.openxmlformats.org/officeDocument/2006/relationships/hyperlink" Target="http://www.cacaoweb.net/semiliquid-chocolatecake.html" TargetMode="External"/><Relationship Id="rId7" Type="http://schemas.openxmlformats.org/officeDocument/2006/relationships/image" Target="media/image1.jpeg"/><Relationship Id="rId12" Type="http://schemas.openxmlformats.org/officeDocument/2006/relationships/hyperlink" Target="http://www.macdonaldhotels.co.uk/randolph/" TargetMode="External"/><Relationship Id="rId17" Type="http://schemas.openxmlformats.org/officeDocument/2006/relationships/hyperlink" Target="http://www.blenheimpalace.com/" TargetMode="External"/><Relationship Id="rId25" Type="http://schemas.openxmlformats.org/officeDocument/2006/relationships/image" Target="media/image7.jpeg"/><Relationship Id="rId33" Type="http://schemas.openxmlformats.org/officeDocument/2006/relationships/image" Target="media/image12.jpeg"/><Relationship Id="rId38" Type="http://schemas.openxmlformats.org/officeDocument/2006/relationships/hyperlink" Target="http://www.cacaoweb.net/brownies2.html" TargetMode="External"/><Relationship Id="rId46" Type="http://schemas.openxmlformats.org/officeDocument/2006/relationships/hyperlink" Target="http://www.cacaoweb.net/devilsfoodcake.html" TargetMode="External"/><Relationship Id="rId2" Type="http://schemas.openxmlformats.org/officeDocument/2006/relationships/settings" Target="settings.xml"/><Relationship Id="rId16" Type="http://schemas.openxmlformats.org/officeDocument/2006/relationships/image" Target="media/image4.gif"/><Relationship Id="rId20" Type="http://schemas.openxmlformats.org/officeDocument/2006/relationships/hyperlink" Target="http://www.malmaison-oxford.com/" TargetMode="External"/><Relationship Id="rId29" Type="http://schemas.openxmlformats.org/officeDocument/2006/relationships/hyperlink" Target="http://www.heythroppark.co.uk/index.php?PHPSESSID=1bffbdc8a8c7eea66d9c635fae9f6aaf" TargetMode="External"/><Relationship Id="rId41" Type="http://schemas.openxmlformats.org/officeDocument/2006/relationships/hyperlink" Target="http://www.cacaoweb.net/chocolatemoussecake.html" TargetMode="External"/><Relationship Id="rId54" Type="http://schemas.openxmlformats.org/officeDocument/2006/relationships/hyperlink" Target="http://www.cacaoweb.net/chocolatemuffins.html" TargetMode="External"/><Relationship Id="rId1" Type="http://schemas.openxmlformats.org/officeDocument/2006/relationships/styles" Target="styles.xml"/><Relationship Id="rId6" Type="http://schemas.openxmlformats.org/officeDocument/2006/relationships/hyperlink" Target="http://www.eynshamhall.com/" TargetMode="External"/><Relationship Id="rId11" Type="http://schemas.openxmlformats.org/officeDocument/2006/relationships/hyperlink" Target="http://www.manoir.com/web/olem/le_manoir.jsp" TargetMode="External"/><Relationship Id="rId24" Type="http://schemas.openxmlformats.org/officeDocument/2006/relationships/hyperlink" Target="http://www.thetythebarn.co.uk/" TargetMode="External"/><Relationship Id="rId32" Type="http://schemas.openxmlformats.org/officeDocument/2006/relationships/image" Target="media/image11.jpeg"/><Relationship Id="rId37" Type="http://schemas.openxmlformats.org/officeDocument/2006/relationships/hyperlink" Target="http://www.cacaoweb.net/brownies.html" TargetMode="External"/><Relationship Id="rId40" Type="http://schemas.openxmlformats.org/officeDocument/2006/relationships/hyperlink" Target="http://www.cacaoweb.net/chocolatelavacakes.html" TargetMode="External"/><Relationship Id="rId45" Type="http://schemas.openxmlformats.org/officeDocument/2006/relationships/hyperlink" Target="http://www.cacaoweb.net/deathbychocolate.html" TargetMode="External"/><Relationship Id="rId53" Type="http://schemas.openxmlformats.org/officeDocument/2006/relationships/hyperlink" Target="http://www.cacaoweb.net/chocolatelayercake.html" TargetMode="External"/><Relationship Id="rId58" Type="http://schemas.openxmlformats.org/officeDocument/2006/relationships/theme" Target="theme/theme1.xml"/><Relationship Id="rId5" Type="http://schemas.openxmlformats.org/officeDocument/2006/relationships/hyperlink" Target="mailto:enquiries@the-cake-shop.co.uk" TargetMode="External"/><Relationship Id="rId15" Type="http://schemas.openxmlformats.org/officeDocument/2006/relationships/hyperlink" Target="http://www.blenheimpalace.com/" TargetMode="External"/><Relationship Id="rId23" Type="http://schemas.openxmlformats.org/officeDocument/2006/relationships/hyperlink" Target="http://www.four-pillars.co.uk/" TargetMode="External"/><Relationship Id="rId28" Type="http://schemas.openxmlformats.org/officeDocument/2006/relationships/image" Target="media/image8.gif"/><Relationship Id="rId36" Type="http://schemas.openxmlformats.org/officeDocument/2006/relationships/hyperlink" Target="http://www.cacaoweb.net/blackforestcake.html" TargetMode="External"/><Relationship Id="rId49" Type="http://schemas.openxmlformats.org/officeDocument/2006/relationships/hyperlink" Target="http://www.cacaoweb.net/flourlesschocolatecake.html" TargetMode="External"/><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image" Target="media/image10.jpeg"/><Relationship Id="rId44" Type="http://schemas.openxmlformats.org/officeDocument/2006/relationships/hyperlink" Target="http://www.cacaoweb.net/chocolatechipcookies2.html" TargetMode="External"/><Relationship Id="rId52" Type="http://schemas.openxmlformats.org/officeDocument/2006/relationships/hyperlink" Target="http://www.cacaoweb.net/chocolatelayercake.html" TargetMode="External"/><Relationship Id="rId4" Type="http://schemas.openxmlformats.org/officeDocument/2006/relationships/hyperlink" Target="http://www.oxford-covered-market.co.uk/" TargetMode="External"/><Relationship Id="rId9" Type="http://schemas.openxmlformats.org/officeDocument/2006/relationships/hyperlink" Target="http://www.manoir.com/web/olem/le_manoir.jsp" TargetMode="External"/><Relationship Id="rId14" Type="http://schemas.openxmlformats.org/officeDocument/2006/relationships/hyperlink" Target="http://www.macdonaldhotels.co.uk/randolph/" TargetMode="External"/><Relationship Id="rId22" Type="http://schemas.openxmlformats.org/officeDocument/2006/relationships/image" Target="media/image6.gif"/><Relationship Id="rId27" Type="http://schemas.openxmlformats.org/officeDocument/2006/relationships/hyperlink" Target="http://www.heythroppark.co.uk/index.php?PHPSESSID=1bffbdc8a8c7eea66d9c635fae9f6aaf" TargetMode="External"/><Relationship Id="rId30" Type="http://schemas.openxmlformats.org/officeDocument/2006/relationships/image" Target="media/image9.jpeg"/><Relationship Id="rId35" Type="http://schemas.openxmlformats.org/officeDocument/2006/relationships/hyperlink" Target="http://www.cacaoweb.net/chocolate-citrus-tart.html" TargetMode="External"/><Relationship Id="rId43" Type="http://schemas.openxmlformats.org/officeDocument/2006/relationships/hyperlink" Target="http://www.cacaoweb.net/chocolate-souffle.html" TargetMode="External"/><Relationship Id="rId48" Type="http://schemas.openxmlformats.org/officeDocument/2006/relationships/hyperlink" Target="http://www.cacaoweb.net/easy-chocolate-cake.html" TargetMode="External"/><Relationship Id="rId56" Type="http://schemas.openxmlformats.org/officeDocument/2006/relationships/hyperlink" Target="http://www.cacaoweb.net/cocoacakes.html" TargetMode="External"/><Relationship Id="rId8" Type="http://schemas.openxmlformats.org/officeDocument/2006/relationships/hyperlink" Target="http://www.eynshamhall.com/" TargetMode="External"/><Relationship Id="rId51" Type="http://schemas.openxmlformats.org/officeDocument/2006/relationships/hyperlink" Target="http://www.cacaoweb.net/flourless-chocolate-muffins.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Shuuu</dc:creator>
  <cp:lastModifiedBy>Shuuu</cp:lastModifiedBy>
  <cp:revision>2</cp:revision>
  <dcterms:created xsi:type="dcterms:W3CDTF">2011-04-06T16:08:00Z</dcterms:created>
  <dcterms:modified xsi:type="dcterms:W3CDTF">2011-04-06T18:18:00Z</dcterms:modified>
</cp:coreProperties>
</file>